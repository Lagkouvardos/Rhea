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4ECC4" w14:textId="79855D3C" w:rsidR="007D7446" w:rsidRPr="007D7446" w:rsidRDefault="001657DA" w:rsidP="007D7446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  <w:lang w:eastAsia="en-GB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  <w:lang w:eastAsia="en-GB"/>
        </w:rPr>
        <w:t>Beta-</w:t>
      </w:r>
      <w:r w:rsidR="00CA7950"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  <w:lang w:eastAsia="en-GB"/>
        </w:rPr>
        <w:t>Diversity</w:t>
      </w:r>
      <w:r w:rsidR="007D7446" w:rsidRPr="007D7446"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  <w:lang w:eastAsia="en-GB"/>
        </w:rPr>
        <w:t xml:space="preserve"> Script</w:t>
      </w:r>
    </w:p>
    <w:p w14:paraId="7DEC1BB4" w14:textId="77777777" w:rsidR="007D7446" w:rsidRPr="007D7446" w:rsidRDefault="007D7446" w:rsidP="007D7446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7D7446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</w:t>
      </w:r>
    </w:p>
    <w:p w14:paraId="65EFB602" w14:textId="77777777" w:rsidR="007D7446" w:rsidRPr="007D7446" w:rsidRDefault="007D7446" w:rsidP="007D7446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en-GB"/>
        </w:rPr>
      </w:pPr>
      <w:r w:rsidRPr="007D7446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en-GB"/>
        </w:rPr>
        <w:t>Task</w:t>
      </w:r>
    </w:p>
    <w:p w14:paraId="3826610A" w14:textId="25AD2AE6" w:rsidR="003D3CFA" w:rsidRPr="00D2108E" w:rsidRDefault="00F6626F" w:rsidP="007D7446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333333"/>
          <w:lang w:eastAsia="en-GB"/>
        </w:rPr>
      </w:pPr>
      <w:r w:rsidRPr="00D2108E">
        <w:rPr>
          <w:rFonts w:ascii="Helvetica" w:eastAsia="Times New Roman" w:hAnsi="Helvetica" w:cs="Helvetica"/>
          <w:color w:val="333333"/>
          <w:lang w:eastAsia="en-GB"/>
        </w:rPr>
        <w:t xml:space="preserve">Calculate the </w:t>
      </w:r>
      <w:r w:rsidR="001657DA" w:rsidRPr="0023658E">
        <w:rPr>
          <w:rFonts w:ascii="Helvetica" w:eastAsia="Times New Roman" w:hAnsi="Helvetica" w:cs="Helvetica"/>
          <w:i/>
          <w:color w:val="333333"/>
          <w:lang w:eastAsia="en-GB"/>
        </w:rPr>
        <w:t>beta</w:t>
      </w:r>
      <w:r w:rsidR="001657DA" w:rsidRPr="00D2108E">
        <w:rPr>
          <w:rFonts w:ascii="Helvetica" w:eastAsia="Times New Roman" w:hAnsi="Helvetica" w:cs="Helvetica"/>
          <w:color w:val="333333"/>
          <w:lang w:eastAsia="en-GB"/>
        </w:rPr>
        <w:t>-</w:t>
      </w:r>
      <w:r w:rsidRPr="00D2108E">
        <w:rPr>
          <w:rFonts w:ascii="Helvetica" w:eastAsia="Times New Roman" w:hAnsi="Helvetica" w:cs="Helvetica"/>
          <w:color w:val="333333"/>
          <w:lang w:eastAsia="en-GB"/>
        </w:rPr>
        <w:t xml:space="preserve">diversity </w:t>
      </w:r>
      <w:r w:rsidR="001657DA" w:rsidRPr="00D2108E">
        <w:rPr>
          <w:rFonts w:ascii="Helvetica" w:eastAsia="Times New Roman" w:hAnsi="Helvetica" w:cs="Helvetica"/>
          <w:color w:val="333333"/>
          <w:lang w:eastAsia="en-GB"/>
        </w:rPr>
        <w:t>between</w:t>
      </w:r>
      <w:r w:rsidRPr="00D2108E">
        <w:rPr>
          <w:rFonts w:ascii="Helvetica" w:eastAsia="Times New Roman" w:hAnsi="Helvetica" w:cs="Helvetica"/>
          <w:color w:val="333333"/>
          <w:lang w:eastAsia="en-GB"/>
        </w:rPr>
        <w:t xml:space="preserve"> samples</w:t>
      </w:r>
      <w:r w:rsidR="001657DA" w:rsidRPr="00D2108E">
        <w:rPr>
          <w:rFonts w:ascii="Helvetica" w:eastAsia="Times New Roman" w:hAnsi="Helvetica" w:cs="Helvetica"/>
          <w:color w:val="333333"/>
          <w:lang w:eastAsia="en-GB"/>
        </w:rPr>
        <w:t>, test</w:t>
      </w:r>
      <w:r w:rsidRPr="00D2108E">
        <w:rPr>
          <w:rFonts w:ascii="Helvetica" w:eastAsia="Times New Roman" w:hAnsi="Helvetica" w:cs="Helvetica"/>
          <w:color w:val="333333"/>
          <w:lang w:eastAsia="en-GB"/>
        </w:rPr>
        <w:t xml:space="preserve"> and visualize grouping</w:t>
      </w:r>
      <w:r w:rsidR="001657DA" w:rsidRPr="00D2108E">
        <w:rPr>
          <w:rFonts w:ascii="Helvetica" w:eastAsia="Times New Roman" w:hAnsi="Helvetica" w:cs="Helvetica"/>
          <w:color w:val="333333"/>
          <w:lang w:eastAsia="en-GB"/>
        </w:rPr>
        <w:t>s</w:t>
      </w:r>
      <w:r w:rsidRPr="00D2108E">
        <w:rPr>
          <w:rFonts w:ascii="Helvetica" w:eastAsia="Times New Roman" w:hAnsi="Helvetica" w:cs="Helvetica"/>
          <w:color w:val="333333"/>
          <w:lang w:eastAsia="en-GB"/>
        </w:rPr>
        <w:t xml:space="preserve"> of samples </w:t>
      </w:r>
      <w:r w:rsidR="001657DA" w:rsidRPr="00D2108E">
        <w:rPr>
          <w:rFonts w:ascii="Helvetica" w:eastAsia="Times New Roman" w:hAnsi="Helvetica" w:cs="Helvetica"/>
          <w:color w:val="333333"/>
          <w:lang w:eastAsia="en-GB"/>
        </w:rPr>
        <w:t xml:space="preserve">according to </w:t>
      </w:r>
      <w:r w:rsidRPr="00D2108E">
        <w:rPr>
          <w:rFonts w:ascii="Helvetica" w:eastAsia="Times New Roman" w:hAnsi="Helvetica" w:cs="Helvetica"/>
          <w:color w:val="333333"/>
          <w:lang w:eastAsia="en-GB"/>
        </w:rPr>
        <w:t>given categories</w:t>
      </w:r>
    </w:p>
    <w:p w14:paraId="33658F34" w14:textId="77777777" w:rsidR="007D7446" w:rsidRPr="007D7446" w:rsidRDefault="00485EAC" w:rsidP="007D7446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</w:t>
      </w:r>
    </w:p>
    <w:p w14:paraId="5A339E2C" w14:textId="77777777" w:rsidR="007D7446" w:rsidRPr="007D7446" w:rsidRDefault="007D7446" w:rsidP="007D7446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en-GB"/>
        </w:rPr>
      </w:pPr>
      <w:r w:rsidRPr="007D7446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en-GB"/>
        </w:rPr>
        <w:t>Background</w:t>
      </w:r>
    </w:p>
    <w:p w14:paraId="0947E77D" w14:textId="28230267" w:rsidR="007D7446" w:rsidRDefault="001657DA" w:rsidP="000015DD">
      <w:pPr>
        <w:shd w:val="clear" w:color="auto" w:fill="FFFFFF"/>
        <w:spacing w:before="300" w:after="150" w:line="240" w:lineRule="auto"/>
        <w:jc w:val="both"/>
        <w:outlineLvl w:val="2"/>
        <w:rPr>
          <w:ins w:id="0" w:author="Sandra Fischer" w:date="2017-03-06T09:15:00Z"/>
          <w:rFonts w:ascii="Helvetica" w:eastAsia="Times New Roman" w:hAnsi="Helvetica" w:cs="Helvetica"/>
          <w:bCs/>
          <w:color w:val="333333"/>
          <w:lang w:eastAsia="en-GB"/>
        </w:rPr>
      </w:pPr>
      <w:r w:rsidRPr="0023658E">
        <w:rPr>
          <w:rFonts w:ascii="Helvetica" w:eastAsia="Times New Roman" w:hAnsi="Helvetica" w:cs="Helvetica"/>
          <w:bCs/>
          <w:i/>
          <w:color w:val="333333"/>
          <w:lang w:eastAsia="en-GB"/>
        </w:rPr>
        <w:t>Beta</w:t>
      </w:r>
      <w:r>
        <w:rPr>
          <w:rFonts w:ascii="Helvetica" w:eastAsia="Times New Roman" w:hAnsi="Helvetica" w:cs="Helvetica"/>
          <w:bCs/>
          <w:color w:val="333333"/>
          <w:lang w:eastAsia="en-GB"/>
        </w:rPr>
        <w:t>-</w:t>
      </w:r>
      <w:r w:rsidR="00BB49C6">
        <w:rPr>
          <w:rFonts w:ascii="Helvetica" w:eastAsia="Times New Roman" w:hAnsi="Helvetica" w:cs="Helvetica"/>
          <w:bCs/>
          <w:color w:val="333333"/>
          <w:lang w:eastAsia="en-GB"/>
        </w:rPr>
        <w:t xml:space="preserve">diversity gives a measure of similarity </w:t>
      </w:r>
      <w:r>
        <w:rPr>
          <w:rFonts w:ascii="Helvetica" w:eastAsia="Times New Roman" w:hAnsi="Helvetica" w:cs="Helvetica"/>
          <w:bCs/>
          <w:color w:val="333333"/>
          <w:lang w:eastAsia="en-GB"/>
        </w:rPr>
        <w:t xml:space="preserve">between </w:t>
      </w:r>
      <w:r w:rsidR="00BB49C6">
        <w:rPr>
          <w:rFonts w:ascii="Helvetica" w:eastAsia="Times New Roman" w:hAnsi="Helvetica" w:cs="Helvetica"/>
          <w:bCs/>
          <w:color w:val="333333"/>
          <w:lang w:eastAsia="en-GB"/>
        </w:rPr>
        <w:t>different microbial profiles described by the Operational T</w:t>
      </w:r>
      <w:r w:rsidR="00BB49C6" w:rsidRP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axonomic </w:t>
      </w:r>
      <w:r w:rsidR="00D8680F">
        <w:rPr>
          <w:rFonts w:ascii="Helvetica" w:eastAsia="Times New Roman" w:hAnsi="Helvetica" w:cs="Helvetica"/>
          <w:bCs/>
          <w:color w:val="333333"/>
          <w:lang w:eastAsia="en-GB"/>
        </w:rPr>
        <w:t>U</w:t>
      </w:r>
      <w:r w:rsidR="00D8680F" w:rsidRPr="00A84226">
        <w:rPr>
          <w:rFonts w:ascii="Helvetica" w:eastAsia="Times New Roman" w:hAnsi="Helvetica" w:cs="Helvetica"/>
          <w:bCs/>
          <w:color w:val="333333"/>
          <w:lang w:eastAsia="en-GB"/>
        </w:rPr>
        <w:t>nits</w:t>
      </w:r>
      <w:r w:rsidR="00D8680F">
        <w:rPr>
          <w:rFonts w:ascii="Helvetica" w:eastAsia="Times New Roman" w:hAnsi="Helvetica" w:cs="Helvetica"/>
          <w:bCs/>
          <w:color w:val="333333"/>
          <w:lang w:eastAsia="en-GB"/>
        </w:rPr>
        <w:t xml:space="preserve"> (</w:t>
      </w:r>
      <w:r w:rsidR="00BB49C6" w:rsidRP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OTUs) </w:t>
      </w:r>
      <w:r w:rsidR="00BB49C6">
        <w:rPr>
          <w:rFonts w:ascii="Helvetica" w:eastAsia="Times New Roman" w:hAnsi="Helvetica" w:cs="Helvetica"/>
          <w:bCs/>
          <w:color w:val="333333"/>
          <w:lang w:eastAsia="en-GB"/>
        </w:rPr>
        <w:t xml:space="preserve">table. </w:t>
      </w:r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The most common </w:t>
      </w:r>
      <w:r w:rsidR="00D43753">
        <w:rPr>
          <w:rFonts w:ascii="Helvetica" w:eastAsia="Times New Roman" w:hAnsi="Helvetica" w:cs="Helvetica"/>
          <w:bCs/>
          <w:color w:val="333333"/>
          <w:lang w:eastAsia="en-GB"/>
        </w:rPr>
        <w:t>approaches</w:t>
      </w:r>
      <w:r w:rsidRP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 </w:t>
      </w:r>
      <w:r w:rsidR="00BC1AEF" w:rsidRP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to calculate </w:t>
      </w:r>
      <w:r w:rsidR="00BC1AEF">
        <w:rPr>
          <w:rFonts w:ascii="Helvetica" w:eastAsia="Times New Roman" w:hAnsi="Helvetica" w:cs="Helvetica"/>
          <w:bCs/>
          <w:color w:val="333333"/>
          <w:lang w:eastAsia="en-GB"/>
        </w:rPr>
        <w:t xml:space="preserve">similarity of microbial profiles are </w:t>
      </w:r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the Bray-Curtis </w:t>
      </w:r>
      <w:r w:rsidR="00BB49C6">
        <w:rPr>
          <w:rFonts w:ascii="Helvetica" w:eastAsia="Times New Roman" w:hAnsi="Helvetica" w:cs="Helvetica"/>
          <w:bCs/>
          <w:color w:val="333333"/>
          <w:lang w:eastAsia="en-GB"/>
        </w:rPr>
        <w:t xml:space="preserve">dissimilarity index </w:t>
      </w:r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>and the weighted and unweighted UniFrac distances</w:t>
      </w:r>
      <w:r w:rsid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 [1,2]</w:t>
      </w:r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>. While Bray-Curtis only consider</w:t>
      </w:r>
      <w:r>
        <w:rPr>
          <w:rFonts w:ascii="Helvetica" w:eastAsia="Times New Roman" w:hAnsi="Helvetica" w:cs="Helvetica"/>
          <w:bCs/>
          <w:color w:val="333333"/>
          <w:lang w:eastAsia="en-GB"/>
        </w:rPr>
        <w:t>s</w:t>
      </w:r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 the shared composition across samples, UniFrac takes in</w:t>
      </w:r>
      <w:r>
        <w:rPr>
          <w:rFonts w:ascii="Helvetica" w:eastAsia="Times New Roman" w:hAnsi="Helvetica" w:cs="Helvetica"/>
          <w:bCs/>
          <w:color w:val="333333"/>
          <w:lang w:eastAsia="en-GB"/>
        </w:rPr>
        <w:t>to</w:t>
      </w:r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 consideration the </w:t>
      </w:r>
      <w:r w:rsidR="00BB49C6">
        <w:rPr>
          <w:rFonts w:ascii="Helvetica" w:eastAsia="Times New Roman" w:hAnsi="Helvetica" w:cs="Helvetica"/>
          <w:bCs/>
          <w:color w:val="333333"/>
          <w:lang w:eastAsia="en-GB"/>
        </w:rPr>
        <w:t>phylo</w:t>
      </w:r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genetic distance </w:t>
      </w:r>
      <w:r>
        <w:rPr>
          <w:rFonts w:ascii="Helvetica" w:eastAsia="Times New Roman" w:hAnsi="Helvetica" w:cs="Helvetica"/>
          <w:bCs/>
          <w:color w:val="333333"/>
          <w:lang w:eastAsia="en-GB"/>
        </w:rPr>
        <w:t>between</w:t>
      </w:r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 OTUs. Weighted </w:t>
      </w:r>
      <w:proofErr w:type="spellStart"/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>UniFrac</w:t>
      </w:r>
      <w:proofErr w:type="spellEnd"/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 </w:t>
      </w:r>
      <w:r>
        <w:rPr>
          <w:rFonts w:ascii="Helvetica" w:eastAsia="Times New Roman" w:hAnsi="Helvetica" w:cs="Helvetica"/>
          <w:bCs/>
          <w:color w:val="333333"/>
          <w:lang w:eastAsia="en-GB"/>
        </w:rPr>
        <w:t>also considers</w:t>
      </w:r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 the abundance of each OTU. Because unweighted and weighted </w:t>
      </w:r>
      <w:proofErr w:type="spellStart"/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>UniFrac</w:t>
      </w:r>
      <w:proofErr w:type="spellEnd"/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 are sensitive to rare </w:t>
      </w:r>
      <w:r w:rsidR="00831772">
        <w:rPr>
          <w:rFonts w:ascii="Helvetica" w:eastAsia="Times New Roman" w:hAnsi="Helvetica" w:cs="Helvetica"/>
          <w:bCs/>
          <w:color w:val="333333"/>
          <w:lang w:eastAsia="en-GB"/>
        </w:rPr>
        <w:t>and</w:t>
      </w:r>
      <w:r w:rsidR="00831772" w:rsidRP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 </w:t>
      </w:r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>dominant OTUs</w:t>
      </w:r>
      <w:r w:rsidR="00831772">
        <w:rPr>
          <w:rFonts w:ascii="Helvetica" w:eastAsia="Times New Roman" w:hAnsi="Helvetica" w:cs="Helvetica"/>
          <w:bCs/>
          <w:color w:val="333333"/>
          <w:lang w:eastAsia="en-GB"/>
        </w:rPr>
        <w:t>,</w:t>
      </w:r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 respectively, a balanced version</w:t>
      </w:r>
      <w:r>
        <w:rPr>
          <w:rFonts w:ascii="Helvetica" w:eastAsia="Times New Roman" w:hAnsi="Helvetica" w:cs="Helvetica"/>
          <w:bCs/>
          <w:color w:val="333333"/>
          <w:lang w:eastAsia="en-GB"/>
        </w:rPr>
        <w:t>,</w:t>
      </w:r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 </w:t>
      </w:r>
      <w:r>
        <w:rPr>
          <w:rFonts w:ascii="Helvetica" w:eastAsia="Times New Roman" w:hAnsi="Helvetica" w:cs="Helvetica"/>
          <w:bCs/>
          <w:color w:val="333333"/>
          <w:lang w:eastAsia="en-GB"/>
        </w:rPr>
        <w:t xml:space="preserve">called </w:t>
      </w:r>
      <w:r w:rsidRP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generalized </w:t>
      </w:r>
      <w:proofErr w:type="spellStart"/>
      <w:r w:rsidRPr="00A84226">
        <w:rPr>
          <w:rFonts w:ascii="Helvetica" w:eastAsia="Times New Roman" w:hAnsi="Helvetica" w:cs="Helvetica"/>
          <w:bCs/>
          <w:color w:val="333333"/>
          <w:lang w:eastAsia="en-GB"/>
        </w:rPr>
        <w:t>UniFrac</w:t>
      </w:r>
      <w:proofErr w:type="spellEnd"/>
      <w:r>
        <w:rPr>
          <w:rFonts w:ascii="Helvetica" w:eastAsia="Times New Roman" w:hAnsi="Helvetica" w:cs="Helvetica"/>
          <w:bCs/>
          <w:color w:val="333333"/>
          <w:lang w:eastAsia="en-GB"/>
        </w:rPr>
        <w:t>, was</w:t>
      </w:r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 proposed</w:t>
      </w:r>
      <w:r w:rsidR="00D43753">
        <w:rPr>
          <w:rFonts w:ascii="Helvetica" w:eastAsia="Times New Roman" w:hAnsi="Helvetica" w:cs="Helvetica"/>
          <w:bCs/>
          <w:color w:val="333333"/>
          <w:lang w:eastAsia="en-GB"/>
        </w:rPr>
        <w:t xml:space="preserve"> more recently</w:t>
      </w:r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 </w:t>
      </w:r>
      <w:r w:rsidR="00A84226">
        <w:rPr>
          <w:rFonts w:ascii="Helvetica" w:eastAsia="Times New Roman" w:hAnsi="Helvetica" w:cs="Helvetica"/>
          <w:bCs/>
          <w:color w:val="333333"/>
          <w:lang w:eastAsia="en-GB"/>
        </w:rPr>
        <w:t>[3]</w:t>
      </w:r>
      <w:r>
        <w:rPr>
          <w:rFonts w:ascii="Helvetica" w:eastAsia="Times New Roman" w:hAnsi="Helvetica" w:cs="Helvetica"/>
          <w:bCs/>
          <w:color w:val="333333"/>
          <w:lang w:eastAsia="en-GB"/>
        </w:rPr>
        <w:t xml:space="preserve"> and is used in Rhea</w:t>
      </w:r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. </w:t>
      </w:r>
      <w:r>
        <w:rPr>
          <w:rFonts w:ascii="Helvetica" w:eastAsia="Times New Roman" w:hAnsi="Helvetica" w:cs="Helvetica"/>
          <w:bCs/>
          <w:color w:val="333333"/>
          <w:lang w:eastAsia="en-GB"/>
        </w:rPr>
        <w:t>V</w:t>
      </w:r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isualization of the </w:t>
      </w:r>
      <w:r w:rsidR="00C017F5">
        <w:rPr>
          <w:rFonts w:ascii="Helvetica" w:eastAsia="Times New Roman" w:hAnsi="Helvetica" w:cs="Helvetica"/>
          <w:bCs/>
          <w:color w:val="333333"/>
          <w:lang w:eastAsia="en-GB"/>
        </w:rPr>
        <w:t xml:space="preserve">multidimensional </w:t>
      </w:r>
      <w:r>
        <w:rPr>
          <w:rFonts w:ascii="Helvetica" w:eastAsia="Times New Roman" w:hAnsi="Helvetica" w:cs="Helvetica"/>
          <w:bCs/>
          <w:color w:val="333333"/>
          <w:lang w:eastAsia="en-GB"/>
        </w:rPr>
        <w:t xml:space="preserve">distance </w:t>
      </w:r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matrix in a space of two dimensions is </w:t>
      </w:r>
      <w:r w:rsidR="00D8680F">
        <w:rPr>
          <w:rFonts w:ascii="Helvetica" w:eastAsia="Times New Roman" w:hAnsi="Helvetica" w:cs="Helvetica"/>
          <w:bCs/>
          <w:color w:val="333333"/>
          <w:lang w:eastAsia="en-GB"/>
        </w:rPr>
        <w:t>performed by</w:t>
      </w:r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 Multi-Dimensional Scaling</w:t>
      </w:r>
      <w:r w:rsidR="00D43753">
        <w:rPr>
          <w:rFonts w:ascii="Helvetica" w:eastAsia="Times New Roman" w:hAnsi="Helvetica" w:cs="Helvetica"/>
          <w:bCs/>
          <w:color w:val="333333"/>
          <w:lang w:eastAsia="en-GB"/>
        </w:rPr>
        <w:t>,</w:t>
      </w:r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 </w:t>
      </w:r>
      <w:r w:rsidR="00C017F5">
        <w:rPr>
          <w:rFonts w:ascii="Helvetica" w:eastAsia="Times New Roman" w:hAnsi="Helvetica" w:cs="Helvetica"/>
          <w:bCs/>
          <w:color w:val="333333"/>
          <w:lang w:eastAsia="en-GB"/>
        </w:rPr>
        <w:t>or</w:t>
      </w:r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 </w:t>
      </w:r>
      <w:r w:rsidR="00D43753">
        <w:rPr>
          <w:rFonts w:ascii="Helvetica" w:eastAsia="Times New Roman" w:hAnsi="Helvetica" w:cs="Helvetica"/>
          <w:bCs/>
          <w:color w:val="333333"/>
          <w:lang w:eastAsia="en-GB"/>
        </w:rPr>
        <w:t xml:space="preserve">its </w:t>
      </w:r>
      <w:r w:rsidR="00C017F5">
        <w:rPr>
          <w:rFonts w:ascii="Helvetica" w:eastAsia="Times New Roman" w:hAnsi="Helvetica" w:cs="Helvetica"/>
          <w:bCs/>
          <w:color w:val="333333"/>
          <w:lang w:eastAsia="en-GB"/>
        </w:rPr>
        <w:t xml:space="preserve">more </w:t>
      </w:r>
      <w:r w:rsidR="00C017F5" w:rsidRPr="00C017F5">
        <w:rPr>
          <w:rFonts w:ascii="Helvetica" w:eastAsia="Times New Roman" w:hAnsi="Helvetica" w:cs="Helvetica"/>
          <w:bCs/>
          <w:color w:val="333333"/>
          <w:lang w:eastAsia="en-GB"/>
        </w:rPr>
        <w:t>robust</w:t>
      </w:r>
      <w:r w:rsidR="00F6626F">
        <w:rPr>
          <w:rFonts w:ascii="Helvetica" w:eastAsia="Times New Roman" w:hAnsi="Helvetica" w:cs="Helvetica"/>
          <w:bCs/>
          <w:color w:val="333333"/>
          <w:lang w:eastAsia="en-GB"/>
        </w:rPr>
        <w:t xml:space="preserve"> and</w:t>
      </w:r>
      <w:r w:rsidR="00C017F5" w:rsidRPr="00C017F5">
        <w:rPr>
          <w:rFonts w:ascii="Helvetica" w:eastAsia="Times New Roman" w:hAnsi="Helvetica" w:cs="Helvetica"/>
          <w:bCs/>
          <w:color w:val="333333"/>
          <w:lang w:eastAsia="en-GB"/>
        </w:rPr>
        <w:t xml:space="preserve"> unconstrained</w:t>
      </w:r>
      <w:r w:rsidR="00F6626F">
        <w:rPr>
          <w:rFonts w:ascii="Helvetica" w:eastAsia="Times New Roman" w:hAnsi="Helvetica" w:cs="Helvetica"/>
          <w:bCs/>
          <w:color w:val="333333"/>
          <w:lang w:eastAsia="en-GB"/>
        </w:rPr>
        <w:t xml:space="preserve"> </w:t>
      </w:r>
      <w:r w:rsidR="00D43753" w:rsidRPr="00C017F5">
        <w:rPr>
          <w:rFonts w:ascii="Helvetica" w:eastAsia="Times New Roman" w:hAnsi="Helvetica" w:cs="Helvetica"/>
          <w:bCs/>
          <w:color w:val="333333"/>
          <w:lang w:eastAsia="en-GB"/>
        </w:rPr>
        <w:t>n</w:t>
      </w:r>
      <w:r w:rsidR="00D43753">
        <w:rPr>
          <w:rFonts w:ascii="Helvetica" w:eastAsia="Times New Roman" w:hAnsi="Helvetica" w:cs="Helvetica"/>
          <w:bCs/>
          <w:color w:val="333333"/>
          <w:lang w:eastAsia="en-GB"/>
        </w:rPr>
        <w:t>on-</w:t>
      </w:r>
      <w:r w:rsidR="00C017F5">
        <w:rPr>
          <w:rFonts w:ascii="Helvetica" w:eastAsia="Times New Roman" w:hAnsi="Helvetica" w:cs="Helvetica"/>
          <w:bCs/>
          <w:color w:val="333333"/>
          <w:lang w:eastAsia="en-GB"/>
        </w:rPr>
        <w:t>metric version</w:t>
      </w:r>
      <w:r w:rsidR="00831772">
        <w:rPr>
          <w:rFonts w:ascii="Helvetica" w:eastAsia="Times New Roman" w:hAnsi="Helvetica" w:cs="Helvetica"/>
          <w:bCs/>
          <w:color w:val="333333"/>
          <w:lang w:eastAsia="en-GB"/>
        </w:rPr>
        <w:t xml:space="preserve"> (NMDS)</w:t>
      </w:r>
      <w:r w:rsidR="00C017F5">
        <w:rPr>
          <w:rFonts w:ascii="Helvetica" w:eastAsia="Times New Roman" w:hAnsi="Helvetica" w:cs="Helvetica"/>
          <w:bCs/>
          <w:color w:val="333333"/>
          <w:lang w:eastAsia="en-GB"/>
        </w:rPr>
        <w:t xml:space="preserve"> [</w:t>
      </w:r>
      <w:r w:rsidR="0023658E">
        <w:rPr>
          <w:rFonts w:ascii="Helvetica" w:eastAsia="Times New Roman" w:hAnsi="Helvetica" w:cs="Helvetica"/>
          <w:bCs/>
          <w:color w:val="333333"/>
          <w:lang w:eastAsia="en-GB"/>
        </w:rPr>
        <w:t>4</w:t>
      </w:r>
      <w:r w:rsidR="00C017F5">
        <w:rPr>
          <w:rFonts w:ascii="Helvetica" w:eastAsia="Times New Roman" w:hAnsi="Helvetica" w:cs="Helvetica"/>
          <w:bCs/>
          <w:color w:val="333333"/>
          <w:lang w:eastAsia="en-GB"/>
        </w:rPr>
        <w:t>]</w:t>
      </w:r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. A </w:t>
      </w:r>
      <w:r w:rsidR="00F6626F">
        <w:rPr>
          <w:rFonts w:ascii="Helvetica" w:eastAsia="Times New Roman" w:hAnsi="Helvetica" w:cs="Helvetica"/>
          <w:bCs/>
          <w:color w:val="333333"/>
          <w:lang w:eastAsia="en-GB"/>
        </w:rPr>
        <w:t>p</w:t>
      </w:r>
      <w:r w:rsidR="00F6626F" w:rsidRPr="00F6626F">
        <w:rPr>
          <w:rFonts w:ascii="Helvetica" w:eastAsia="Times New Roman" w:hAnsi="Helvetica" w:cs="Helvetica"/>
          <w:bCs/>
          <w:color w:val="333333"/>
          <w:lang w:eastAsia="en-GB"/>
        </w:rPr>
        <w:t xml:space="preserve">ermutational </w:t>
      </w:r>
      <w:r w:rsidR="00F6626F">
        <w:rPr>
          <w:rFonts w:ascii="Helvetica" w:eastAsia="Times New Roman" w:hAnsi="Helvetica" w:cs="Helvetica"/>
          <w:bCs/>
          <w:color w:val="333333"/>
          <w:lang w:eastAsia="en-GB"/>
        </w:rPr>
        <w:t>multivariate a</w:t>
      </w:r>
      <w:r w:rsidR="00F6626F" w:rsidRPr="00F6626F">
        <w:rPr>
          <w:rFonts w:ascii="Helvetica" w:eastAsia="Times New Roman" w:hAnsi="Helvetica" w:cs="Helvetica"/>
          <w:bCs/>
          <w:color w:val="333333"/>
          <w:lang w:eastAsia="en-GB"/>
        </w:rPr>
        <w:t xml:space="preserve">nalysis of </w:t>
      </w:r>
      <w:r w:rsidR="00F6626F">
        <w:rPr>
          <w:rFonts w:ascii="Helvetica" w:eastAsia="Times New Roman" w:hAnsi="Helvetica" w:cs="Helvetica"/>
          <w:bCs/>
          <w:color w:val="333333"/>
          <w:lang w:eastAsia="en-GB"/>
        </w:rPr>
        <w:t>v</w:t>
      </w:r>
      <w:r w:rsidR="00F6626F" w:rsidRPr="00F6626F">
        <w:rPr>
          <w:rFonts w:ascii="Helvetica" w:eastAsia="Times New Roman" w:hAnsi="Helvetica" w:cs="Helvetica"/>
          <w:bCs/>
          <w:color w:val="333333"/>
          <w:lang w:eastAsia="en-GB"/>
        </w:rPr>
        <w:t xml:space="preserve">ariance </w:t>
      </w:r>
      <w:r w:rsidR="00F6626F">
        <w:rPr>
          <w:rFonts w:ascii="Helvetica" w:eastAsia="Times New Roman" w:hAnsi="Helvetica" w:cs="Helvetica"/>
          <w:bCs/>
          <w:color w:val="333333"/>
          <w:lang w:eastAsia="en-GB"/>
        </w:rPr>
        <w:t>u</w:t>
      </w:r>
      <w:r w:rsidR="00F6626F" w:rsidRPr="00F6626F">
        <w:rPr>
          <w:rFonts w:ascii="Helvetica" w:eastAsia="Times New Roman" w:hAnsi="Helvetica" w:cs="Helvetica"/>
          <w:bCs/>
          <w:color w:val="333333"/>
          <w:lang w:eastAsia="en-GB"/>
        </w:rPr>
        <w:t xml:space="preserve">sing </w:t>
      </w:r>
      <w:r w:rsidR="00F6626F">
        <w:rPr>
          <w:rFonts w:ascii="Helvetica" w:eastAsia="Times New Roman" w:hAnsi="Helvetica" w:cs="Helvetica"/>
          <w:bCs/>
          <w:color w:val="333333"/>
          <w:lang w:eastAsia="en-GB"/>
        </w:rPr>
        <w:t>d</w:t>
      </w:r>
      <w:r w:rsidR="00F6626F" w:rsidRPr="00F6626F">
        <w:rPr>
          <w:rFonts w:ascii="Helvetica" w:eastAsia="Times New Roman" w:hAnsi="Helvetica" w:cs="Helvetica"/>
          <w:bCs/>
          <w:color w:val="333333"/>
          <w:lang w:eastAsia="en-GB"/>
        </w:rPr>
        <w:t xml:space="preserve">istance </w:t>
      </w:r>
      <w:r w:rsidR="00F6626F">
        <w:rPr>
          <w:rFonts w:ascii="Helvetica" w:eastAsia="Times New Roman" w:hAnsi="Helvetica" w:cs="Helvetica"/>
          <w:bCs/>
          <w:color w:val="333333"/>
          <w:lang w:eastAsia="en-GB"/>
        </w:rPr>
        <w:t>m</w:t>
      </w:r>
      <w:r w:rsidR="00F6626F" w:rsidRPr="00F6626F">
        <w:rPr>
          <w:rFonts w:ascii="Helvetica" w:eastAsia="Times New Roman" w:hAnsi="Helvetica" w:cs="Helvetica"/>
          <w:bCs/>
          <w:color w:val="333333"/>
          <w:lang w:eastAsia="en-GB"/>
        </w:rPr>
        <w:t>atrices</w:t>
      </w:r>
      <w:r w:rsidR="00F6626F">
        <w:rPr>
          <w:rFonts w:ascii="Helvetica" w:eastAsia="Times New Roman" w:hAnsi="Helvetica" w:cs="Helvetica"/>
          <w:bCs/>
          <w:color w:val="333333"/>
          <w:lang w:eastAsia="en-GB"/>
        </w:rPr>
        <w:t xml:space="preserve"> </w:t>
      </w:r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>(vegan::</w:t>
      </w:r>
      <w:proofErr w:type="spellStart"/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>adonis</w:t>
      </w:r>
      <w:proofErr w:type="spellEnd"/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>) is performed in each case to determine if the separation of groups is significant</w:t>
      </w:r>
      <w:r w:rsidR="00D43753">
        <w:rPr>
          <w:rFonts w:ascii="Helvetica" w:eastAsia="Times New Roman" w:hAnsi="Helvetica" w:cs="Helvetica"/>
          <w:bCs/>
          <w:color w:val="333333"/>
          <w:lang w:eastAsia="en-GB"/>
        </w:rPr>
        <w:t>,</w:t>
      </w:r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 as a whole and in pairs </w:t>
      </w:r>
      <w:r w:rsidR="00BC1AEF">
        <w:rPr>
          <w:rFonts w:ascii="Helvetica" w:eastAsia="Times New Roman" w:hAnsi="Helvetica" w:cs="Helvetica"/>
          <w:bCs/>
          <w:color w:val="333333"/>
          <w:lang w:eastAsia="en-GB"/>
        </w:rPr>
        <w:t>[</w:t>
      </w:r>
      <w:r w:rsidR="0023658E">
        <w:rPr>
          <w:rFonts w:ascii="Helvetica" w:eastAsia="Times New Roman" w:hAnsi="Helvetica" w:cs="Helvetica"/>
          <w:bCs/>
          <w:color w:val="333333"/>
          <w:lang w:eastAsia="en-GB"/>
        </w:rPr>
        <w:t>5</w:t>
      </w:r>
      <w:r w:rsidR="00BC1AEF">
        <w:rPr>
          <w:rFonts w:ascii="Helvetica" w:eastAsia="Times New Roman" w:hAnsi="Helvetica" w:cs="Helvetica"/>
          <w:bCs/>
          <w:color w:val="333333"/>
          <w:lang w:eastAsia="en-GB"/>
        </w:rPr>
        <w:t>]</w:t>
      </w:r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. In addition, a </w:t>
      </w:r>
      <w:proofErr w:type="spellStart"/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>dendrogram</w:t>
      </w:r>
      <w:proofErr w:type="spellEnd"/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 </w:t>
      </w:r>
      <w:r w:rsidR="00D43753">
        <w:rPr>
          <w:rFonts w:ascii="Helvetica" w:eastAsia="Times New Roman" w:hAnsi="Helvetica" w:cs="Helvetica"/>
          <w:bCs/>
          <w:color w:val="333333"/>
          <w:lang w:eastAsia="en-GB"/>
        </w:rPr>
        <w:t>of</w:t>
      </w:r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 all the samples </w:t>
      </w:r>
      <w:r w:rsidR="00D43753">
        <w:rPr>
          <w:rFonts w:ascii="Helvetica" w:eastAsia="Times New Roman" w:hAnsi="Helvetica" w:cs="Helvetica"/>
          <w:bCs/>
          <w:color w:val="333333"/>
          <w:lang w:eastAsia="en-GB"/>
        </w:rPr>
        <w:t xml:space="preserve">calculated by </w:t>
      </w:r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hierarchical </w:t>
      </w:r>
      <w:r w:rsidR="00D43753" w:rsidRPr="00A84226">
        <w:rPr>
          <w:rFonts w:ascii="Helvetica" w:eastAsia="Times New Roman" w:hAnsi="Helvetica" w:cs="Helvetica"/>
          <w:bCs/>
          <w:color w:val="333333"/>
          <w:lang w:eastAsia="en-GB"/>
        </w:rPr>
        <w:t>cluster</w:t>
      </w:r>
      <w:r w:rsidR="00D43753">
        <w:rPr>
          <w:rFonts w:ascii="Helvetica" w:eastAsia="Times New Roman" w:hAnsi="Helvetica" w:cs="Helvetica"/>
          <w:bCs/>
          <w:color w:val="333333"/>
          <w:lang w:eastAsia="en-GB"/>
        </w:rPr>
        <w:t>ing</w:t>
      </w:r>
      <w:r w:rsidR="00D43753" w:rsidRP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 </w:t>
      </w:r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>using the Ward’s mini</w:t>
      </w:r>
      <w:r w:rsidR="00BC1AEF">
        <w:rPr>
          <w:rFonts w:ascii="Helvetica" w:eastAsia="Times New Roman" w:hAnsi="Helvetica" w:cs="Helvetica"/>
          <w:bCs/>
          <w:color w:val="333333"/>
          <w:lang w:eastAsia="en-GB"/>
        </w:rPr>
        <w:t xml:space="preserve">mum variance method </w:t>
      </w:r>
      <w:r w:rsidR="00D43753">
        <w:rPr>
          <w:rFonts w:ascii="Helvetica" w:eastAsia="Times New Roman" w:hAnsi="Helvetica" w:cs="Helvetica"/>
          <w:bCs/>
          <w:color w:val="333333"/>
          <w:lang w:eastAsia="en-GB"/>
        </w:rPr>
        <w:t xml:space="preserve">is proposed in order to obtain </w:t>
      </w:r>
      <w:r w:rsidR="001A1E5A">
        <w:rPr>
          <w:rFonts w:ascii="Helvetica" w:eastAsia="Times New Roman" w:hAnsi="Helvetica" w:cs="Helvetica"/>
          <w:bCs/>
          <w:color w:val="333333"/>
          <w:lang w:eastAsia="en-GB"/>
        </w:rPr>
        <w:t>a</w:t>
      </w:r>
      <w:r w:rsidR="00D43753">
        <w:rPr>
          <w:rFonts w:ascii="Helvetica" w:eastAsia="Times New Roman" w:hAnsi="Helvetica" w:cs="Helvetica"/>
          <w:bCs/>
          <w:color w:val="333333"/>
          <w:lang w:eastAsia="en-GB"/>
        </w:rPr>
        <w:t>n alternative</w:t>
      </w:r>
      <w:r w:rsidR="001A1E5A">
        <w:rPr>
          <w:rFonts w:ascii="Helvetica" w:eastAsia="Times New Roman" w:hAnsi="Helvetica" w:cs="Helvetica"/>
          <w:bCs/>
          <w:color w:val="333333"/>
          <w:lang w:eastAsia="en-GB"/>
        </w:rPr>
        <w:t xml:space="preserve"> view of </w:t>
      </w:r>
      <w:r w:rsidR="00831772">
        <w:rPr>
          <w:rFonts w:ascii="Helvetica" w:eastAsia="Times New Roman" w:hAnsi="Helvetica" w:cs="Helvetica"/>
          <w:bCs/>
          <w:color w:val="333333"/>
          <w:lang w:eastAsia="en-GB"/>
        </w:rPr>
        <w:t xml:space="preserve">individual </w:t>
      </w:r>
      <w:r w:rsidR="001A1E5A">
        <w:rPr>
          <w:rFonts w:ascii="Helvetica" w:eastAsia="Times New Roman" w:hAnsi="Helvetica" w:cs="Helvetica"/>
          <w:bCs/>
          <w:color w:val="333333"/>
          <w:lang w:eastAsia="en-GB"/>
        </w:rPr>
        <w:t xml:space="preserve">sample </w:t>
      </w:r>
      <w:r w:rsidR="00831772">
        <w:rPr>
          <w:rFonts w:ascii="Helvetica" w:eastAsia="Times New Roman" w:hAnsi="Helvetica" w:cs="Helvetica"/>
          <w:bCs/>
          <w:color w:val="333333"/>
          <w:lang w:eastAsia="en-GB"/>
        </w:rPr>
        <w:t>positions</w:t>
      </w:r>
      <w:r w:rsidR="00265E92">
        <w:rPr>
          <w:rFonts w:ascii="Helvetica" w:eastAsia="Times New Roman" w:hAnsi="Helvetica" w:cs="Helvetica"/>
          <w:bCs/>
          <w:color w:val="333333"/>
          <w:lang w:eastAsia="en-GB"/>
        </w:rPr>
        <w:t xml:space="preserve"> [</w:t>
      </w:r>
      <w:r w:rsidR="0023658E">
        <w:rPr>
          <w:rFonts w:ascii="Helvetica" w:eastAsia="Times New Roman" w:hAnsi="Helvetica" w:cs="Helvetica"/>
          <w:bCs/>
          <w:color w:val="333333"/>
          <w:lang w:eastAsia="en-GB"/>
        </w:rPr>
        <w:t>6</w:t>
      </w:r>
      <w:r w:rsidR="00BC1AEF">
        <w:rPr>
          <w:rFonts w:ascii="Helvetica" w:eastAsia="Times New Roman" w:hAnsi="Helvetica" w:cs="Helvetica"/>
          <w:bCs/>
          <w:color w:val="333333"/>
          <w:lang w:eastAsia="en-GB"/>
        </w:rPr>
        <w:t>]</w:t>
      </w:r>
      <w:r w:rsidR="00A84226" w:rsidRPr="00A84226">
        <w:rPr>
          <w:rFonts w:ascii="Helvetica" w:eastAsia="Times New Roman" w:hAnsi="Helvetica" w:cs="Helvetica"/>
          <w:bCs/>
          <w:color w:val="333333"/>
          <w:lang w:eastAsia="en-GB"/>
        </w:rPr>
        <w:t xml:space="preserve">. </w:t>
      </w:r>
    </w:p>
    <w:p w14:paraId="7A9D2CEF" w14:textId="0E45620C" w:rsidR="0005730F" w:rsidRPr="007D7446" w:rsidRDefault="0005730F" w:rsidP="000015DD">
      <w:pPr>
        <w:shd w:val="clear" w:color="auto" w:fill="FFFFFF"/>
        <w:spacing w:before="300" w:after="150" w:line="240" w:lineRule="auto"/>
        <w:jc w:val="both"/>
        <w:outlineLvl w:val="2"/>
        <w:rPr>
          <w:rFonts w:ascii="Helvetica" w:eastAsia="Times New Roman" w:hAnsi="Helvetica" w:cs="Helvetica"/>
          <w:bCs/>
          <w:color w:val="333333"/>
          <w:lang w:eastAsia="en-GB"/>
        </w:rPr>
      </w:pPr>
      <w:ins w:id="1" w:author="Sandra Fischer" w:date="2017-03-06T09:15:00Z">
        <w:r>
          <w:rPr>
            <w:rFonts w:ascii="Helvetica" w:eastAsia="Times New Roman" w:hAnsi="Helvetica" w:cs="Helvetica"/>
            <w:bCs/>
            <w:color w:val="333333"/>
            <w:lang w:eastAsia="en-GB"/>
          </w:rPr>
          <w:t xml:space="preserve">Besides grouping the samples according to given categories it is also possible to </w:t>
        </w:r>
      </w:ins>
      <w:ins w:id="2" w:author="Sandra Fischer" w:date="2017-03-06T09:16:00Z">
        <w:r>
          <w:rPr>
            <w:rFonts w:ascii="Helvetica" w:eastAsia="Times New Roman" w:hAnsi="Helvetica" w:cs="Helvetica"/>
            <w:bCs/>
            <w:color w:val="333333"/>
            <w:lang w:eastAsia="en-GB"/>
          </w:rPr>
          <w:t>perform</w:t>
        </w:r>
      </w:ins>
      <w:ins w:id="3" w:author="Sandra Fischer" w:date="2017-03-06T09:15:00Z">
        <w:r>
          <w:rPr>
            <w:rFonts w:ascii="Helvetica" w:eastAsia="Times New Roman" w:hAnsi="Helvetica" w:cs="Helvetica"/>
            <w:bCs/>
            <w:color w:val="333333"/>
            <w:lang w:eastAsia="en-GB"/>
          </w:rPr>
          <w:t xml:space="preserve"> a de-novo cluster</w:t>
        </w:r>
      </w:ins>
      <w:ins w:id="4" w:author="Sandra Fischer" w:date="2017-03-06T09:16:00Z">
        <w:r w:rsidR="00E734FE">
          <w:rPr>
            <w:rFonts w:ascii="Helvetica" w:eastAsia="Times New Roman" w:hAnsi="Helvetica" w:cs="Helvetica"/>
            <w:bCs/>
            <w:color w:val="333333"/>
            <w:lang w:eastAsia="en-GB"/>
          </w:rPr>
          <w:t>ing</w:t>
        </w:r>
      </w:ins>
      <w:ins w:id="5" w:author="Sandra Fischer" w:date="2017-03-06T09:34:00Z">
        <w:r w:rsidR="00F92218">
          <w:rPr>
            <w:rFonts w:ascii="Helvetica" w:eastAsia="Times New Roman" w:hAnsi="Helvetica" w:cs="Helvetica"/>
            <w:bCs/>
            <w:color w:val="333333"/>
            <w:lang w:eastAsia="en-GB"/>
          </w:rPr>
          <w:t xml:space="preserve"> (</w:t>
        </w:r>
        <w:r w:rsidR="00F92218" w:rsidRPr="00F92218">
          <w:rPr>
            <w:rFonts w:ascii="Helvetica" w:eastAsia="Times New Roman" w:hAnsi="Helvetica" w:cs="Helvetica"/>
            <w:bCs/>
            <w:i/>
            <w:color w:val="333333"/>
            <w:lang w:eastAsia="en-GB"/>
            <w:rPrChange w:id="6" w:author="Sandra Fischer" w:date="2017-03-06T09:34:00Z">
              <w:rPr>
                <w:rFonts w:ascii="Helvetica" w:eastAsia="Times New Roman" w:hAnsi="Helvetica" w:cs="Helvetica"/>
                <w:bCs/>
                <w:color w:val="333333"/>
                <w:lang w:eastAsia="en-GB"/>
              </w:rPr>
            </w:rPrChange>
          </w:rPr>
          <w:t>De-novo-</w:t>
        </w:r>
        <w:proofErr w:type="spellStart"/>
        <w:r w:rsidR="00F92218" w:rsidRPr="00F92218">
          <w:rPr>
            <w:rFonts w:ascii="Helvetica" w:eastAsia="Times New Roman" w:hAnsi="Helvetica" w:cs="Helvetica"/>
            <w:bCs/>
            <w:i/>
            <w:color w:val="333333"/>
            <w:lang w:eastAsia="en-GB"/>
            <w:rPrChange w:id="7" w:author="Sandra Fischer" w:date="2017-03-06T09:34:00Z">
              <w:rPr>
                <w:rFonts w:ascii="Helvetica" w:eastAsia="Times New Roman" w:hAnsi="Helvetica" w:cs="Helvetica"/>
                <w:bCs/>
                <w:color w:val="333333"/>
                <w:lang w:eastAsia="en-GB"/>
              </w:rPr>
            </w:rPrChange>
          </w:rPr>
          <w:t>Clustering.R</w:t>
        </w:r>
        <w:proofErr w:type="spellEnd"/>
        <w:r w:rsidR="00F92218">
          <w:rPr>
            <w:rFonts w:ascii="Helvetica" w:eastAsia="Times New Roman" w:hAnsi="Helvetica" w:cs="Helvetica"/>
            <w:bCs/>
            <w:color w:val="333333"/>
            <w:lang w:eastAsia="en-GB"/>
          </w:rPr>
          <w:t>)</w:t>
        </w:r>
      </w:ins>
      <w:ins w:id="8" w:author="Sandra Fischer" w:date="2017-03-06T09:16:00Z">
        <w:r w:rsidR="00E734FE">
          <w:rPr>
            <w:rFonts w:ascii="Helvetica" w:eastAsia="Times New Roman" w:hAnsi="Helvetica" w:cs="Helvetica"/>
            <w:bCs/>
            <w:color w:val="333333"/>
            <w:lang w:eastAsia="en-GB"/>
          </w:rPr>
          <w:t xml:space="preserve">. </w:t>
        </w:r>
      </w:ins>
      <w:ins w:id="9" w:author="Sandra Fischer" w:date="2017-03-06T09:28:00Z">
        <w:r w:rsidR="00E734FE">
          <w:rPr>
            <w:rFonts w:ascii="Helvetica" w:eastAsia="Times New Roman" w:hAnsi="Helvetica" w:cs="Helvetica"/>
            <w:bCs/>
            <w:color w:val="333333"/>
            <w:lang w:eastAsia="en-GB"/>
          </w:rPr>
          <w:t xml:space="preserve">Clusters are constructed by </w:t>
        </w:r>
      </w:ins>
      <w:ins w:id="10" w:author="Sandra Fischer" w:date="2017-03-06T09:27:00Z">
        <w:r w:rsidR="00E734FE">
          <w:rPr>
            <w:rFonts w:ascii="Helvetica" w:eastAsia="Times New Roman" w:hAnsi="Helvetica" w:cs="Helvetica"/>
            <w:bCs/>
            <w:color w:val="333333"/>
            <w:lang w:eastAsia="en-GB"/>
          </w:rPr>
          <w:t xml:space="preserve">assigning the samples to the nearest </w:t>
        </w:r>
        <w:proofErr w:type="spellStart"/>
        <w:r w:rsidR="00E734FE">
          <w:rPr>
            <w:rFonts w:ascii="Helvetica" w:eastAsia="Times New Roman" w:hAnsi="Helvetica" w:cs="Helvetica"/>
            <w:bCs/>
            <w:color w:val="333333"/>
            <w:lang w:eastAsia="en-GB"/>
          </w:rPr>
          <w:t>medoid</w:t>
        </w:r>
        <w:proofErr w:type="spellEnd"/>
        <w:r w:rsidR="00E734FE">
          <w:rPr>
            <w:rFonts w:ascii="Helvetica" w:eastAsia="Times New Roman" w:hAnsi="Helvetica" w:cs="Helvetica"/>
            <w:bCs/>
            <w:color w:val="333333"/>
            <w:lang w:eastAsia="en-GB"/>
          </w:rPr>
          <w:t xml:space="preserve"> </w:t>
        </w:r>
      </w:ins>
      <w:ins w:id="11" w:author="Sandra Fischer" w:date="2017-03-06T09:28:00Z">
        <w:r w:rsidR="00E734FE">
          <w:rPr>
            <w:rFonts w:ascii="Helvetica" w:eastAsia="Times New Roman" w:hAnsi="Helvetica" w:cs="Helvetica"/>
            <w:bCs/>
            <w:color w:val="333333"/>
            <w:lang w:eastAsia="en-GB"/>
          </w:rPr>
          <w:t xml:space="preserve">to </w:t>
        </w:r>
      </w:ins>
      <w:ins w:id="12" w:author="Sandra Fischer" w:date="2017-03-06T09:29:00Z">
        <w:r w:rsidR="00E734FE">
          <w:rPr>
            <w:rFonts w:ascii="Helvetica" w:eastAsia="Times New Roman" w:hAnsi="Helvetica" w:cs="Helvetica"/>
            <w:bCs/>
            <w:color w:val="333333"/>
            <w:lang w:eastAsia="en-GB"/>
          </w:rPr>
          <w:t>minimize dissimilarities between observations</w:t>
        </w:r>
      </w:ins>
      <w:ins w:id="13" w:author="Sandra Fischer" w:date="2017-03-06T09:31:00Z">
        <w:r w:rsidR="00E734FE">
          <w:rPr>
            <w:rFonts w:ascii="Helvetica" w:eastAsia="Times New Roman" w:hAnsi="Helvetica" w:cs="Helvetica"/>
            <w:bCs/>
            <w:color w:val="333333"/>
            <w:lang w:eastAsia="en-GB"/>
          </w:rPr>
          <w:t xml:space="preserve"> [7]</w:t>
        </w:r>
      </w:ins>
      <w:ins w:id="14" w:author="Sandra Fischer" w:date="2017-03-06T09:29:00Z">
        <w:r w:rsidR="00E734FE">
          <w:rPr>
            <w:rFonts w:ascii="Helvetica" w:eastAsia="Times New Roman" w:hAnsi="Helvetica" w:cs="Helvetica"/>
            <w:bCs/>
            <w:color w:val="333333"/>
            <w:lang w:eastAsia="en-GB"/>
          </w:rPr>
          <w:t xml:space="preserve">. </w:t>
        </w:r>
      </w:ins>
      <w:ins w:id="15" w:author="Sandra Fischer" w:date="2017-03-06T09:30:00Z">
        <w:r w:rsidR="00E734FE">
          <w:rPr>
            <w:rFonts w:ascii="Helvetica" w:eastAsia="Times New Roman" w:hAnsi="Helvetica" w:cs="Helvetica"/>
            <w:bCs/>
            <w:color w:val="333333"/>
            <w:lang w:eastAsia="en-GB"/>
          </w:rPr>
          <w:t>An</w:t>
        </w:r>
      </w:ins>
      <w:ins w:id="16" w:author="Sandra Fischer" w:date="2017-03-06T09:29:00Z">
        <w:r w:rsidR="00E734FE">
          <w:rPr>
            <w:rFonts w:ascii="Helvetica" w:eastAsia="Times New Roman" w:hAnsi="Helvetica" w:cs="Helvetica"/>
            <w:bCs/>
            <w:color w:val="333333"/>
            <w:lang w:eastAsia="en-GB"/>
          </w:rPr>
          <w:t xml:space="preserve"> appropriate number of </w:t>
        </w:r>
      </w:ins>
      <w:ins w:id="17" w:author="Sandra Fischer" w:date="2017-03-06T09:42:00Z">
        <w:r w:rsidR="00D01490" w:rsidRPr="00D01490">
          <w:rPr>
            <w:rFonts w:ascii="Helvetica" w:eastAsia="Times New Roman" w:hAnsi="Helvetica" w:cs="Helvetica"/>
            <w:bCs/>
            <w:i/>
            <w:color w:val="333333"/>
            <w:lang w:eastAsia="en-GB"/>
            <w:rPrChange w:id="18" w:author="Sandra Fischer" w:date="2017-03-06T09:42:00Z">
              <w:rPr>
                <w:rFonts w:ascii="Helvetica" w:eastAsia="Times New Roman" w:hAnsi="Helvetica" w:cs="Helvetica"/>
                <w:bCs/>
                <w:color w:val="333333"/>
                <w:lang w:eastAsia="en-GB"/>
              </w:rPr>
            </w:rPrChange>
          </w:rPr>
          <w:t>k-</w:t>
        </w:r>
      </w:ins>
      <w:ins w:id="19" w:author="Sandra Fischer" w:date="2017-03-06T09:29:00Z">
        <w:r w:rsidR="00E734FE" w:rsidRPr="00D01490">
          <w:rPr>
            <w:rFonts w:ascii="Helvetica" w:eastAsia="Times New Roman" w:hAnsi="Helvetica" w:cs="Helvetica"/>
            <w:bCs/>
            <w:i/>
            <w:color w:val="333333"/>
            <w:lang w:eastAsia="en-GB"/>
            <w:rPrChange w:id="20" w:author="Sandra Fischer" w:date="2017-03-06T09:42:00Z">
              <w:rPr>
                <w:rFonts w:ascii="Helvetica" w:eastAsia="Times New Roman" w:hAnsi="Helvetica" w:cs="Helvetica"/>
                <w:bCs/>
                <w:color w:val="333333"/>
                <w:lang w:eastAsia="en-GB"/>
              </w:rPr>
            </w:rPrChange>
          </w:rPr>
          <w:t>clusters</w:t>
        </w:r>
        <w:r w:rsidR="00E734FE">
          <w:rPr>
            <w:rFonts w:ascii="Helvetica" w:eastAsia="Times New Roman" w:hAnsi="Helvetica" w:cs="Helvetica"/>
            <w:bCs/>
            <w:color w:val="333333"/>
            <w:lang w:eastAsia="en-GB"/>
          </w:rPr>
          <w:t xml:space="preserve"> can be determined by </w:t>
        </w:r>
      </w:ins>
      <w:proofErr w:type="spellStart"/>
      <w:ins w:id="21" w:author="Sandra Fischer" w:date="2017-03-06T09:30:00Z">
        <w:r w:rsidR="00E734FE" w:rsidRPr="00E734FE">
          <w:rPr>
            <w:rFonts w:ascii="Helvetica" w:eastAsia="Times New Roman" w:hAnsi="Helvetica" w:cs="Helvetica"/>
            <w:bCs/>
            <w:color w:val="333333"/>
            <w:lang w:eastAsia="en-GB"/>
            <w:rPrChange w:id="22" w:author="Sandra Fischer" w:date="2017-03-06T09:30:00Z">
              <w:rPr>
                <w:rFonts w:ascii="Consolas" w:hAnsi="Consolas"/>
                <w:color w:val="969896"/>
                <w:sz w:val="18"/>
                <w:szCs w:val="18"/>
                <w:shd w:val="clear" w:color="auto" w:fill="FFFFFF"/>
              </w:rPr>
            </w:rPrChange>
          </w:rPr>
          <w:t>Calinski-Harabasz</w:t>
        </w:r>
        <w:proofErr w:type="spellEnd"/>
        <w:r w:rsidR="00E734FE" w:rsidRPr="00E734FE">
          <w:rPr>
            <w:rFonts w:ascii="Helvetica" w:eastAsia="Times New Roman" w:hAnsi="Helvetica" w:cs="Helvetica"/>
            <w:bCs/>
            <w:color w:val="333333"/>
            <w:lang w:eastAsia="en-GB"/>
            <w:rPrChange w:id="23" w:author="Sandra Fischer" w:date="2017-03-06T09:30:00Z">
              <w:rPr>
                <w:rFonts w:ascii="Consolas" w:hAnsi="Consolas"/>
                <w:color w:val="969896"/>
                <w:sz w:val="18"/>
                <w:szCs w:val="18"/>
                <w:shd w:val="clear" w:color="auto" w:fill="FFFFFF"/>
              </w:rPr>
            </w:rPrChange>
          </w:rPr>
          <w:t xml:space="preserve"> (CH) Index</w:t>
        </w:r>
        <w:r w:rsidR="00E734FE">
          <w:rPr>
            <w:rFonts w:ascii="Helvetica" w:eastAsia="Times New Roman" w:hAnsi="Helvetica" w:cs="Helvetica"/>
            <w:bCs/>
            <w:color w:val="333333"/>
            <w:lang w:eastAsia="en-GB"/>
          </w:rPr>
          <w:t>.</w:t>
        </w:r>
      </w:ins>
      <w:ins w:id="24" w:author="Sandra Fischer" w:date="2017-03-06T09:31:00Z">
        <w:r w:rsidR="00E734FE">
          <w:rPr>
            <w:rFonts w:ascii="Helvetica" w:eastAsia="Times New Roman" w:hAnsi="Helvetica" w:cs="Helvetica"/>
            <w:bCs/>
            <w:color w:val="333333"/>
            <w:lang w:eastAsia="en-GB"/>
          </w:rPr>
          <w:t xml:space="preserve"> </w:t>
        </w:r>
      </w:ins>
    </w:p>
    <w:p w14:paraId="2688504C" w14:textId="77777777" w:rsidR="007D7446" w:rsidRPr="007D7446" w:rsidRDefault="007D7446" w:rsidP="007D7446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GB"/>
        </w:rPr>
      </w:pPr>
      <w:r w:rsidRPr="007D744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GB"/>
        </w:rPr>
        <w:t>References</w:t>
      </w:r>
    </w:p>
    <w:p w14:paraId="567D3BB0" w14:textId="3D45D2A6" w:rsidR="007D7446" w:rsidRPr="00D2108E" w:rsidRDefault="00102692" w:rsidP="00CA7950">
      <w:pPr>
        <w:pBdr>
          <w:bottom w:val="single" w:sz="6" w:space="0" w:color="CCCCCC"/>
        </w:pBdr>
        <w:shd w:val="clear" w:color="auto" w:fill="FFFFFF"/>
        <w:spacing w:before="300" w:after="100" w:afterAutospacing="1" w:line="240" w:lineRule="auto"/>
        <w:outlineLvl w:val="1"/>
        <w:rPr>
          <w:rFonts w:ascii="Helvetica" w:eastAsia="Times New Roman" w:hAnsi="Helvetica" w:cs="Helvetica"/>
          <w:bCs/>
          <w:color w:val="333333"/>
          <w:sz w:val="20"/>
          <w:lang w:eastAsia="en-GB"/>
        </w:rPr>
      </w:pPr>
      <w:r>
        <w:rPr>
          <w:rFonts w:ascii="Helvetica" w:eastAsia="Times New Roman" w:hAnsi="Helvetica" w:cs="Helvetica"/>
          <w:bCs/>
          <w:color w:val="333333"/>
          <w:lang w:eastAsia="en-GB"/>
        </w:rPr>
        <w:t>1</w:t>
      </w:r>
      <w:r w:rsidRPr="00D2108E">
        <w:rPr>
          <w:rFonts w:ascii="Helvetica" w:eastAsia="Times New Roman" w:hAnsi="Helvetica" w:cs="Helvetica"/>
          <w:bCs/>
          <w:color w:val="333333"/>
          <w:sz w:val="20"/>
          <w:lang w:eastAsia="en-GB"/>
        </w:rPr>
        <w:t xml:space="preserve">. </w:t>
      </w:r>
      <w:r w:rsidR="00CA7950" w:rsidRPr="00D2108E">
        <w:rPr>
          <w:rFonts w:ascii="Helvetica" w:eastAsia="Times New Roman" w:hAnsi="Helvetica" w:cs="Helvetica"/>
          <w:bCs/>
          <w:color w:val="333333"/>
          <w:sz w:val="20"/>
          <w:lang w:eastAsia="en-GB"/>
        </w:rPr>
        <w:t xml:space="preserve">Bray, J. R. </w:t>
      </w:r>
      <w:r w:rsidR="00801AF1" w:rsidRPr="00D2108E">
        <w:rPr>
          <w:rFonts w:ascii="Helvetica" w:eastAsia="Times New Roman" w:hAnsi="Helvetica" w:cs="Helvetica"/>
          <w:bCs/>
          <w:color w:val="333333"/>
          <w:sz w:val="20"/>
          <w:lang w:eastAsia="en-GB"/>
        </w:rPr>
        <w:t xml:space="preserve">&amp; </w:t>
      </w:r>
      <w:r w:rsidR="00CA7950" w:rsidRPr="00D2108E">
        <w:rPr>
          <w:rFonts w:ascii="Helvetica" w:eastAsia="Times New Roman" w:hAnsi="Helvetica" w:cs="Helvetica"/>
          <w:bCs/>
          <w:color w:val="333333"/>
          <w:sz w:val="20"/>
          <w:lang w:eastAsia="en-GB"/>
        </w:rPr>
        <w:t>Curtis</w:t>
      </w:r>
      <w:r w:rsidR="00801AF1" w:rsidRPr="00D2108E">
        <w:rPr>
          <w:rFonts w:ascii="Helvetica" w:eastAsia="Times New Roman" w:hAnsi="Helvetica" w:cs="Helvetica"/>
          <w:bCs/>
          <w:color w:val="333333"/>
          <w:sz w:val="20"/>
          <w:lang w:eastAsia="en-GB"/>
        </w:rPr>
        <w:t xml:space="preserve"> J. T.</w:t>
      </w:r>
      <w:r w:rsidR="00CA7950" w:rsidRPr="00D2108E">
        <w:rPr>
          <w:rFonts w:ascii="Helvetica" w:eastAsia="Times New Roman" w:hAnsi="Helvetica" w:cs="Helvetica"/>
          <w:bCs/>
          <w:color w:val="333333"/>
          <w:sz w:val="20"/>
          <w:lang w:eastAsia="en-GB"/>
        </w:rPr>
        <w:t xml:space="preserve"> </w:t>
      </w:r>
      <w:r w:rsidR="00801AF1" w:rsidRPr="00D2108E">
        <w:rPr>
          <w:rFonts w:ascii="Helvetica" w:eastAsia="Times New Roman" w:hAnsi="Helvetica" w:cs="Helvetica"/>
          <w:bCs/>
          <w:color w:val="333333"/>
          <w:sz w:val="20"/>
          <w:lang w:eastAsia="en-GB"/>
        </w:rPr>
        <w:t>(</w:t>
      </w:r>
      <w:r w:rsidR="00CA7950" w:rsidRPr="00D2108E">
        <w:rPr>
          <w:rFonts w:ascii="Helvetica" w:eastAsia="Times New Roman" w:hAnsi="Helvetica" w:cs="Helvetica"/>
          <w:bCs/>
          <w:color w:val="333333"/>
          <w:sz w:val="20"/>
          <w:lang w:eastAsia="en-GB"/>
        </w:rPr>
        <w:t>1957</w:t>
      </w:r>
      <w:r w:rsidR="00801AF1" w:rsidRPr="00D2108E">
        <w:rPr>
          <w:rFonts w:ascii="Helvetica" w:eastAsia="Times New Roman" w:hAnsi="Helvetica" w:cs="Helvetica"/>
          <w:bCs/>
          <w:color w:val="333333"/>
          <w:sz w:val="20"/>
          <w:lang w:eastAsia="en-GB"/>
        </w:rPr>
        <w:t>).</w:t>
      </w:r>
      <w:r w:rsidR="00CA7950" w:rsidRPr="00D2108E">
        <w:rPr>
          <w:rFonts w:ascii="Helvetica" w:eastAsia="Times New Roman" w:hAnsi="Helvetica" w:cs="Helvetica"/>
          <w:bCs/>
          <w:color w:val="333333"/>
          <w:sz w:val="20"/>
          <w:lang w:eastAsia="en-GB"/>
        </w:rPr>
        <w:t xml:space="preserve"> An ordination of upland forest communities of southern Wisconsin. Ecological Monographs 27:325-349</w:t>
      </w:r>
    </w:p>
    <w:p w14:paraId="1D67C51A" w14:textId="77777777" w:rsidR="00CA7950" w:rsidRPr="00D2108E" w:rsidRDefault="00CA7950" w:rsidP="00CA7950">
      <w:pPr>
        <w:pBdr>
          <w:bottom w:val="single" w:sz="6" w:space="0" w:color="CCCCCC"/>
        </w:pBdr>
        <w:shd w:val="clear" w:color="auto" w:fill="FFFFFF"/>
        <w:spacing w:before="300" w:after="100" w:afterAutospacing="1" w:line="240" w:lineRule="auto"/>
        <w:outlineLvl w:val="1"/>
        <w:rPr>
          <w:rFonts w:ascii="Helvetica" w:eastAsia="Times New Roman" w:hAnsi="Helvetica" w:cs="Helvetica"/>
          <w:bCs/>
          <w:color w:val="333333"/>
          <w:sz w:val="20"/>
          <w:lang w:eastAsia="en-GB"/>
        </w:rPr>
      </w:pPr>
      <w:r w:rsidRPr="00D2108E">
        <w:rPr>
          <w:rFonts w:ascii="Helvetica" w:eastAsia="Times New Roman" w:hAnsi="Helvetica" w:cs="Helvetica"/>
          <w:bCs/>
          <w:color w:val="333333"/>
          <w:sz w:val="20"/>
          <w:lang w:eastAsia="en-GB"/>
        </w:rPr>
        <w:t xml:space="preserve">2. </w:t>
      </w:r>
      <w:proofErr w:type="spellStart"/>
      <w:r w:rsidRPr="00D2108E">
        <w:rPr>
          <w:rFonts w:ascii="Helvetica" w:eastAsia="Times New Roman" w:hAnsi="Helvetica" w:cs="Helvetica"/>
          <w:bCs/>
          <w:color w:val="333333"/>
          <w:sz w:val="20"/>
          <w:lang w:eastAsia="en-GB"/>
        </w:rPr>
        <w:t>Lozupone</w:t>
      </w:r>
      <w:proofErr w:type="spellEnd"/>
      <w:r w:rsidRPr="00D2108E">
        <w:rPr>
          <w:rFonts w:ascii="Helvetica" w:eastAsia="Times New Roman" w:hAnsi="Helvetica" w:cs="Helvetica"/>
          <w:bCs/>
          <w:color w:val="333333"/>
          <w:sz w:val="20"/>
          <w:lang w:eastAsia="en-GB"/>
        </w:rPr>
        <w:t>, C. A., Hamady, M., Kelley, S. T., &amp; Knight, R. (2007). Quantitative and qualitative β diversity measures lead to different insights into factors that structure microbial communities. Applied and environmental microbiology, 73(5), 1576-1585.</w:t>
      </w:r>
    </w:p>
    <w:p w14:paraId="31013B15" w14:textId="77777777" w:rsidR="00BC1AEF" w:rsidRPr="00D2108E" w:rsidRDefault="00BC1AEF" w:rsidP="00BC1AEF">
      <w:pPr>
        <w:pBdr>
          <w:bottom w:val="single" w:sz="6" w:space="0" w:color="CCCCCC"/>
        </w:pBdr>
        <w:shd w:val="clear" w:color="auto" w:fill="FFFFFF"/>
        <w:spacing w:before="300" w:after="100" w:afterAutospacing="1" w:line="240" w:lineRule="auto"/>
        <w:outlineLvl w:val="1"/>
        <w:rPr>
          <w:rFonts w:ascii="Helvetica" w:eastAsia="Times New Roman" w:hAnsi="Helvetica" w:cs="Helvetica"/>
          <w:bCs/>
          <w:color w:val="333333"/>
          <w:sz w:val="20"/>
          <w:lang w:eastAsia="en-GB"/>
        </w:rPr>
      </w:pPr>
      <w:r w:rsidRPr="00D2108E">
        <w:rPr>
          <w:rFonts w:ascii="Helvetica" w:eastAsia="Times New Roman" w:hAnsi="Helvetica" w:cs="Helvetica"/>
          <w:bCs/>
          <w:color w:val="333333"/>
          <w:sz w:val="20"/>
          <w:lang w:eastAsia="en-GB"/>
        </w:rPr>
        <w:t xml:space="preserve">3. Chen, J., </w:t>
      </w:r>
      <w:proofErr w:type="spellStart"/>
      <w:r w:rsidRPr="00D2108E">
        <w:rPr>
          <w:rFonts w:ascii="Helvetica" w:eastAsia="Times New Roman" w:hAnsi="Helvetica" w:cs="Helvetica"/>
          <w:bCs/>
          <w:color w:val="333333"/>
          <w:sz w:val="20"/>
          <w:lang w:eastAsia="en-GB"/>
        </w:rPr>
        <w:t>Bittinger</w:t>
      </w:r>
      <w:proofErr w:type="spellEnd"/>
      <w:r w:rsidRPr="00D2108E">
        <w:rPr>
          <w:rFonts w:ascii="Helvetica" w:eastAsia="Times New Roman" w:hAnsi="Helvetica" w:cs="Helvetica"/>
          <w:bCs/>
          <w:color w:val="333333"/>
          <w:sz w:val="20"/>
          <w:lang w:eastAsia="en-GB"/>
        </w:rPr>
        <w:t xml:space="preserve">, K., </w:t>
      </w:r>
      <w:proofErr w:type="spellStart"/>
      <w:r w:rsidRPr="00D2108E">
        <w:rPr>
          <w:rFonts w:ascii="Helvetica" w:eastAsia="Times New Roman" w:hAnsi="Helvetica" w:cs="Helvetica"/>
          <w:bCs/>
          <w:color w:val="333333"/>
          <w:sz w:val="20"/>
          <w:lang w:eastAsia="en-GB"/>
        </w:rPr>
        <w:t>Charlson</w:t>
      </w:r>
      <w:proofErr w:type="spellEnd"/>
      <w:r w:rsidRPr="00D2108E">
        <w:rPr>
          <w:rFonts w:ascii="Helvetica" w:eastAsia="Times New Roman" w:hAnsi="Helvetica" w:cs="Helvetica"/>
          <w:bCs/>
          <w:color w:val="333333"/>
          <w:sz w:val="20"/>
          <w:lang w:eastAsia="en-GB"/>
        </w:rPr>
        <w:t>, E. S., Hoffmann, C., Lewis, J., Wu, G. D., ... &amp; Li, H. (2012). Associating microbiome composition with environmental covariates using generalized UniFrac distances. Bioinformatics, 28(16), 2106-2113</w:t>
      </w:r>
    </w:p>
    <w:p w14:paraId="174456CB" w14:textId="3AAF00D9" w:rsidR="00C017F5" w:rsidRPr="00D2108E" w:rsidRDefault="00C017F5" w:rsidP="00BC1AEF">
      <w:pPr>
        <w:pBdr>
          <w:bottom w:val="single" w:sz="6" w:space="0" w:color="CCCCCC"/>
        </w:pBdr>
        <w:shd w:val="clear" w:color="auto" w:fill="FFFFFF"/>
        <w:spacing w:before="300" w:after="100" w:afterAutospacing="1" w:line="240" w:lineRule="auto"/>
        <w:outlineLvl w:val="1"/>
        <w:rPr>
          <w:rFonts w:ascii="Helvetica" w:eastAsia="Times New Roman" w:hAnsi="Helvetica" w:cs="Helvetica"/>
          <w:bCs/>
          <w:color w:val="333333"/>
          <w:sz w:val="20"/>
          <w:lang w:eastAsia="en-GB"/>
        </w:rPr>
      </w:pPr>
      <w:r w:rsidRPr="00D2108E">
        <w:rPr>
          <w:rFonts w:ascii="Helvetica" w:eastAsia="Times New Roman" w:hAnsi="Helvetica" w:cs="Helvetica"/>
          <w:bCs/>
          <w:color w:val="333333"/>
          <w:sz w:val="20"/>
          <w:lang w:eastAsia="en-GB"/>
        </w:rPr>
        <w:t>4. Minchin, P.R. (1987)</w:t>
      </w:r>
      <w:r w:rsidR="00801AF1" w:rsidRPr="00D2108E">
        <w:rPr>
          <w:rFonts w:ascii="Helvetica" w:eastAsia="Times New Roman" w:hAnsi="Helvetica" w:cs="Helvetica"/>
          <w:bCs/>
          <w:color w:val="333333"/>
          <w:sz w:val="20"/>
          <w:lang w:eastAsia="en-GB"/>
        </w:rPr>
        <w:t>.</w:t>
      </w:r>
      <w:r w:rsidRPr="00D2108E">
        <w:rPr>
          <w:rFonts w:ascii="Helvetica" w:eastAsia="Times New Roman" w:hAnsi="Helvetica" w:cs="Helvetica"/>
          <w:bCs/>
          <w:color w:val="333333"/>
          <w:sz w:val="20"/>
          <w:lang w:eastAsia="en-GB"/>
        </w:rPr>
        <w:t xml:space="preserve"> An evaluation of relative robustness of techniques for ecological ordinations. </w:t>
      </w:r>
      <w:proofErr w:type="spellStart"/>
      <w:r w:rsidRPr="00D2108E">
        <w:rPr>
          <w:rFonts w:ascii="Helvetica" w:eastAsia="Times New Roman" w:hAnsi="Helvetica" w:cs="Helvetica"/>
          <w:bCs/>
          <w:color w:val="333333"/>
          <w:sz w:val="20"/>
          <w:lang w:eastAsia="en-GB"/>
        </w:rPr>
        <w:t>Vegetatio</w:t>
      </w:r>
      <w:proofErr w:type="spellEnd"/>
      <w:r w:rsidRPr="00D2108E">
        <w:rPr>
          <w:rFonts w:ascii="Helvetica" w:eastAsia="Times New Roman" w:hAnsi="Helvetica" w:cs="Helvetica"/>
          <w:bCs/>
          <w:color w:val="333333"/>
          <w:sz w:val="20"/>
          <w:lang w:eastAsia="en-GB"/>
        </w:rPr>
        <w:t xml:space="preserve"> 69, 89–107.</w:t>
      </w:r>
    </w:p>
    <w:p w14:paraId="33C26C22" w14:textId="56CA5208" w:rsidR="00BC1AEF" w:rsidRPr="00D2108E" w:rsidRDefault="0009293D" w:rsidP="00BC1AEF">
      <w:pPr>
        <w:pBdr>
          <w:bottom w:val="single" w:sz="6" w:space="0" w:color="CCCCCC"/>
        </w:pBdr>
        <w:shd w:val="clear" w:color="auto" w:fill="FFFFFF"/>
        <w:spacing w:before="300" w:after="100" w:afterAutospacing="1" w:line="240" w:lineRule="auto"/>
        <w:outlineLvl w:val="1"/>
        <w:rPr>
          <w:rFonts w:ascii="Helvetica" w:eastAsia="Times New Roman" w:hAnsi="Helvetica" w:cs="Helvetica"/>
          <w:bCs/>
          <w:color w:val="333333"/>
          <w:sz w:val="20"/>
          <w:lang w:eastAsia="en-GB"/>
        </w:rPr>
      </w:pPr>
      <w:r w:rsidRPr="00D2108E">
        <w:rPr>
          <w:rFonts w:ascii="Helvetica" w:eastAsia="Times New Roman" w:hAnsi="Helvetica" w:cs="Helvetica"/>
          <w:bCs/>
          <w:color w:val="333333"/>
          <w:sz w:val="20"/>
          <w:lang w:eastAsia="en-GB"/>
        </w:rPr>
        <w:t>5</w:t>
      </w:r>
      <w:r w:rsidR="00BC1AEF" w:rsidRPr="00D2108E">
        <w:rPr>
          <w:rFonts w:ascii="Helvetica" w:eastAsia="Times New Roman" w:hAnsi="Helvetica" w:cs="Helvetica"/>
          <w:bCs/>
          <w:color w:val="333333"/>
          <w:sz w:val="20"/>
          <w:lang w:eastAsia="en-GB"/>
        </w:rPr>
        <w:t xml:space="preserve">. Anderson, M.J. </w:t>
      </w:r>
      <w:r w:rsidR="00801AF1" w:rsidRPr="00D2108E">
        <w:rPr>
          <w:rFonts w:ascii="Helvetica" w:eastAsia="Times New Roman" w:hAnsi="Helvetica" w:cs="Helvetica"/>
          <w:bCs/>
          <w:color w:val="333333"/>
          <w:sz w:val="20"/>
          <w:lang w:eastAsia="en-GB"/>
        </w:rPr>
        <w:t>(</w:t>
      </w:r>
      <w:r w:rsidR="00BC1AEF" w:rsidRPr="00D2108E">
        <w:rPr>
          <w:rFonts w:ascii="Helvetica" w:eastAsia="Times New Roman" w:hAnsi="Helvetica" w:cs="Helvetica"/>
          <w:bCs/>
          <w:color w:val="333333"/>
          <w:sz w:val="20"/>
          <w:lang w:eastAsia="en-GB"/>
        </w:rPr>
        <w:t>2001</w:t>
      </w:r>
      <w:r w:rsidR="00801AF1" w:rsidRPr="00D2108E">
        <w:rPr>
          <w:rFonts w:ascii="Helvetica" w:eastAsia="Times New Roman" w:hAnsi="Helvetica" w:cs="Helvetica"/>
          <w:bCs/>
          <w:color w:val="333333"/>
          <w:sz w:val="20"/>
          <w:lang w:eastAsia="en-GB"/>
        </w:rPr>
        <w:t>)</w:t>
      </w:r>
      <w:r w:rsidR="00BC1AEF" w:rsidRPr="00D2108E">
        <w:rPr>
          <w:rFonts w:ascii="Helvetica" w:eastAsia="Times New Roman" w:hAnsi="Helvetica" w:cs="Helvetica"/>
          <w:bCs/>
          <w:color w:val="333333"/>
          <w:sz w:val="20"/>
          <w:lang w:eastAsia="en-GB"/>
        </w:rPr>
        <w:t xml:space="preserve">. A new method for non-parametric multivariate analysis of variance. Austral Ecology, 26: 32–46. </w:t>
      </w:r>
    </w:p>
    <w:p w14:paraId="44BB2BA5" w14:textId="7C71577A" w:rsidR="00BC1AEF" w:rsidRDefault="0009293D" w:rsidP="00BC1AEF">
      <w:pPr>
        <w:pBdr>
          <w:bottom w:val="single" w:sz="6" w:space="0" w:color="CCCCCC"/>
        </w:pBdr>
        <w:shd w:val="clear" w:color="auto" w:fill="FFFFFF"/>
        <w:spacing w:before="300" w:after="100" w:afterAutospacing="1" w:line="240" w:lineRule="auto"/>
        <w:outlineLvl w:val="1"/>
        <w:rPr>
          <w:ins w:id="25" w:author="Sandra Fischer" w:date="2017-03-06T09:31:00Z"/>
          <w:rFonts w:ascii="Helvetica" w:eastAsia="Times New Roman" w:hAnsi="Helvetica" w:cs="Helvetica"/>
          <w:bCs/>
          <w:color w:val="333333"/>
          <w:sz w:val="20"/>
          <w:lang w:eastAsia="en-GB"/>
        </w:rPr>
      </w:pPr>
      <w:r w:rsidRPr="00D2108E">
        <w:rPr>
          <w:rFonts w:ascii="Helvetica" w:eastAsia="Times New Roman" w:hAnsi="Helvetica" w:cs="Helvetica"/>
          <w:bCs/>
          <w:color w:val="333333"/>
          <w:sz w:val="20"/>
          <w:lang w:eastAsia="en-GB"/>
        </w:rPr>
        <w:t>6</w:t>
      </w:r>
      <w:r w:rsidR="00BC1AEF" w:rsidRPr="00D2108E">
        <w:rPr>
          <w:rFonts w:ascii="Helvetica" w:eastAsia="Times New Roman" w:hAnsi="Helvetica" w:cs="Helvetica"/>
          <w:bCs/>
          <w:color w:val="333333"/>
          <w:sz w:val="20"/>
          <w:lang w:eastAsia="en-GB"/>
        </w:rPr>
        <w:t xml:space="preserve">. </w:t>
      </w:r>
      <w:proofErr w:type="spellStart"/>
      <w:r w:rsidR="00BC1AEF" w:rsidRPr="00D2108E">
        <w:rPr>
          <w:rFonts w:ascii="Helvetica" w:eastAsia="Times New Roman" w:hAnsi="Helvetica" w:cs="Helvetica"/>
          <w:bCs/>
          <w:color w:val="333333"/>
          <w:sz w:val="20"/>
          <w:lang w:eastAsia="en-GB"/>
        </w:rPr>
        <w:t>Murtagh</w:t>
      </w:r>
      <w:proofErr w:type="spellEnd"/>
      <w:r w:rsidR="00BC1AEF" w:rsidRPr="00D2108E">
        <w:rPr>
          <w:rFonts w:ascii="Helvetica" w:eastAsia="Times New Roman" w:hAnsi="Helvetica" w:cs="Helvetica"/>
          <w:bCs/>
          <w:color w:val="333333"/>
          <w:sz w:val="20"/>
          <w:lang w:eastAsia="en-GB"/>
        </w:rPr>
        <w:t>, F., &amp; Legendre, P. (2014). Ward’s hierarchical agglomerative clustering method: which algorithms implement Ward’s criterion? Journal of Classification, 31(3), 274-295.</w:t>
      </w:r>
    </w:p>
    <w:p w14:paraId="05BD931D" w14:textId="64F2D8D7" w:rsidR="00E734FE" w:rsidRDefault="00E734FE" w:rsidP="00BC1AEF">
      <w:pPr>
        <w:pBdr>
          <w:bottom w:val="single" w:sz="6" w:space="0" w:color="CCCCCC"/>
        </w:pBdr>
        <w:shd w:val="clear" w:color="auto" w:fill="FFFFFF"/>
        <w:spacing w:before="300" w:after="100" w:afterAutospacing="1" w:line="240" w:lineRule="auto"/>
        <w:outlineLvl w:val="1"/>
        <w:rPr>
          <w:rFonts w:ascii="Helvetica" w:eastAsia="Times New Roman" w:hAnsi="Helvetica" w:cs="Helvetica"/>
          <w:bCs/>
          <w:color w:val="333333"/>
          <w:sz w:val="20"/>
          <w:lang w:eastAsia="en-GB"/>
        </w:rPr>
      </w:pPr>
      <w:ins w:id="26" w:author="Sandra Fischer" w:date="2017-03-06T09:31:00Z">
        <w:r>
          <w:rPr>
            <w:rFonts w:ascii="Helvetica" w:eastAsia="Times New Roman" w:hAnsi="Helvetica" w:cs="Helvetica"/>
            <w:bCs/>
            <w:color w:val="333333"/>
            <w:sz w:val="20"/>
            <w:lang w:eastAsia="en-GB"/>
          </w:rPr>
          <w:t>7. Reynolds, A.,</w:t>
        </w:r>
      </w:ins>
      <w:ins w:id="27" w:author="Sandra Fischer" w:date="2017-03-06T09:32:00Z">
        <w:r>
          <w:rPr>
            <w:rFonts w:ascii="Helvetica" w:eastAsia="Times New Roman" w:hAnsi="Helvetica" w:cs="Helvetica"/>
            <w:bCs/>
            <w:color w:val="333333"/>
            <w:sz w:val="20"/>
            <w:lang w:eastAsia="en-GB"/>
          </w:rPr>
          <w:t xml:space="preserve"> Richards</w:t>
        </w:r>
        <w:r w:rsidR="00F92218">
          <w:rPr>
            <w:rFonts w:ascii="Helvetica" w:eastAsia="Times New Roman" w:hAnsi="Helvetica" w:cs="Helvetica"/>
            <w:bCs/>
            <w:color w:val="333333"/>
            <w:sz w:val="20"/>
            <w:lang w:eastAsia="en-GB"/>
          </w:rPr>
          <w:t xml:space="preserve">, G., de la </w:t>
        </w:r>
        <w:proofErr w:type="spellStart"/>
        <w:r w:rsidR="00F92218">
          <w:rPr>
            <w:rFonts w:ascii="Helvetica" w:eastAsia="Times New Roman" w:hAnsi="Helvetica" w:cs="Helvetica"/>
            <w:bCs/>
            <w:color w:val="333333"/>
            <w:sz w:val="20"/>
            <w:lang w:eastAsia="en-GB"/>
          </w:rPr>
          <w:t>Iglesia</w:t>
        </w:r>
        <w:proofErr w:type="spellEnd"/>
        <w:r w:rsidR="00F92218">
          <w:rPr>
            <w:rFonts w:ascii="Helvetica" w:eastAsia="Times New Roman" w:hAnsi="Helvetica" w:cs="Helvetica"/>
            <w:bCs/>
            <w:color w:val="333333"/>
            <w:sz w:val="20"/>
            <w:lang w:eastAsia="en-GB"/>
          </w:rPr>
          <w:t xml:space="preserve">, B. &amp; </w:t>
        </w:r>
        <w:proofErr w:type="spellStart"/>
        <w:r w:rsidR="00F92218">
          <w:rPr>
            <w:rFonts w:ascii="Helvetica" w:eastAsia="Times New Roman" w:hAnsi="Helvetica" w:cs="Helvetica"/>
            <w:bCs/>
            <w:color w:val="333333"/>
            <w:sz w:val="20"/>
            <w:lang w:eastAsia="en-GB"/>
          </w:rPr>
          <w:t>Rayward</w:t>
        </w:r>
        <w:proofErr w:type="spellEnd"/>
        <w:r w:rsidR="00F92218">
          <w:rPr>
            <w:rFonts w:ascii="Helvetica" w:eastAsia="Times New Roman" w:hAnsi="Helvetica" w:cs="Helvetica"/>
            <w:bCs/>
            <w:color w:val="333333"/>
            <w:sz w:val="20"/>
            <w:lang w:eastAsia="en-GB"/>
          </w:rPr>
          <w:t xml:space="preserve">-Smith, V. (1992) Clustering rules: A comparison of </w:t>
        </w:r>
        <w:proofErr w:type="spellStart"/>
        <w:r w:rsidR="00F92218">
          <w:rPr>
            <w:rFonts w:ascii="Helvetica" w:eastAsia="Times New Roman" w:hAnsi="Helvetica" w:cs="Helvetica"/>
            <w:bCs/>
            <w:color w:val="333333"/>
            <w:sz w:val="20"/>
            <w:lang w:eastAsia="en-GB"/>
          </w:rPr>
          <w:t>partionining</w:t>
        </w:r>
        <w:proofErr w:type="spellEnd"/>
        <w:r w:rsidR="00F92218">
          <w:rPr>
            <w:rFonts w:ascii="Helvetica" w:eastAsia="Times New Roman" w:hAnsi="Helvetica" w:cs="Helvetica"/>
            <w:bCs/>
            <w:color w:val="333333"/>
            <w:sz w:val="20"/>
            <w:lang w:eastAsia="en-GB"/>
          </w:rPr>
          <w:t xml:space="preserve"> and </w:t>
        </w:r>
        <w:proofErr w:type="spellStart"/>
        <w:r w:rsidR="00F92218">
          <w:rPr>
            <w:rFonts w:ascii="Helvetica" w:eastAsia="Times New Roman" w:hAnsi="Helvetica" w:cs="Helvetica"/>
            <w:bCs/>
            <w:color w:val="333333"/>
            <w:sz w:val="20"/>
            <w:lang w:eastAsia="en-GB"/>
          </w:rPr>
          <w:t>hierchaical</w:t>
        </w:r>
        <w:proofErr w:type="spellEnd"/>
        <w:r w:rsidR="00F92218">
          <w:rPr>
            <w:rFonts w:ascii="Helvetica" w:eastAsia="Times New Roman" w:hAnsi="Helvetica" w:cs="Helvetica"/>
            <w:bCs/>
            <w:color w:val="333333"/>
            <w:sz w:val="20"/>
            <w:lang w:eastAsia="en-GB"/>
          </w:rPr>
          <w:t xml:space="preserve"> clustering algorithms. </w:t>
        </w:r>
      </w:ins>
      <w:ins w:id="28" w:author="Sandra Fischer" w:date="2017-03-06T09:33:00Z">
        <w:r w:rsidR="00F92218">
          <w:rPr>
            <w:rFonts w:ascii="Helvetica" w:eastAsia="Times New Roman" w:hAnsi="Helvetica" w:cs="Helvetica"/>
            <w:bCs/>
            <w:color w:val="333333"/>
            <w:sz w:val="20"/>
            <w:lang w:eastAsia="en-GB"/>
          </w:rPr>
          <w:t>Journal of Mathematical Modelling and Algorithms 5, 475-504.</w:t>
        </w:r>
      </w:ins>
    </w:p>
    <w:p w14:paraId="5E7FF7C5" w14:textId="77777777" w:rsidR="00D2108E" w:rsidRDefault="00D2108E" w:rsidP="00BC1AEF">
      <w:pPr>
        <w:pBdr>
          <w:bottom w:val="single" w:sz="6" w:space="0" w:color="CCCCCC"/>
        </w:pBdr>
        <w:shd w:val="clear" w:color="auto" w:fill="FFFFFF"/>
        <w:spacing w:before="300" w:after="100" w:afterAutospacing="1" w:line="240" w:lineRule="auto"/>
        <w:outlineLvl w:val="1"/>
        <w:rPr>
          <w:rFonts w:ascii="Helvetica" w:eastAsia="Times New Roman" w:hAnsi="Helvetica" w:cs="Helvetica"/>
          <w:bCs/>
          <w:color w:val="333333"/>
          <w:sz w:val="20"/>
          <w:lang w:eastAsia="en-GB"/>
        </w:rPr>
      </w:pPr>
    </w:p>
    <w:p w14:paraId="5B8623DE" w14:textId="77777777" w:rsidR="007D7446" w:rsidRPr="007D7446" w:rsidRDefault="007D7446" w:rsidP="007D7446">
      <w:pPr>
        <w:pBdr>
          <w:bottom w:val="single" w:sz="6" w:space="0" w:color="CCCCCC"/>
        </w:pBdr>
        <w:shd w:val="clear" w:color="auto" w:fill="FFFFFF"/>
        <w:spacing w:before="300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en-GB"/>
        </w:rPr>
      </w:pPr>
      <w:r w:rsidRPr="007D7446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en-GB"/>
        </w:rPr>
        <w:lastRenderedPageBreak/>
        <w:t>Input</w:t>
      </w:r>
    </w:p>
    <w:p w14:paraId="441AEE10" w14:textId="2F77C29E" w:rsidR="005A7E71" w:rsidRDefault="007D7446" w:rsidP="00CA7950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Cs w:val="21"/>
          <w:lang w:eastAsia="en-GB"/>
        </w:rPr>
      </w:pPr>
      <w:r w:rsidRPr="007D7446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The </w:t>
      </w:r>
      <w:ins w:id="29" w:author="Sandra Fischer" w:date="2017-03-06T09:34:00Z">
        <w:r w:rsidR="00F92218"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main </w:t>
        </w:r>
      </w:ins>
      <w:r w:rsidR="00F6626F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script </w:t>
      </w:r>
      <w:r w:rsidR="003D3CF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expects 3 standard input files. </w:t>
      </w:r>
    </w:p>
    <w:p w14:paraId="582BC3A9" w14:textId="62801F13" w:rsidR="005A7E71" w:rsidRDefault="003D3CFA" w:rsidP="000015DD">
      <w:pPr>
        <w:pStyle w:val="Listenabsatz"/>
        <w:numPr>
          <w:ilvl w:val="0"/>
          <w:numId w:val="5"/>
        </w:numPr>
        <w:shd w:val="clear" w:color="auto" w:fill="FFFFFF"/>
        <w:spacing w:before="300" w:after="150" w:line="240" w:lineRule="auto"/>
        <w:jc w:val="both"/>
        <w:outlineLvl w:val="2"/>
        <w:rPr>
          <w:rFonts w:ascii="Helvetica" w:eastAsia="Times New Roman" w:hAnsi="Helvetica" w:cs="Helvetica"/>
          <w:color w:val="333333"/>
          <w:szCs w:val="21"/>
          <w:lang w:eastAsia="en-GB"/>
        </w:rPr>
      </w:pPr>
      <w:r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An </w:t>
      </w:r>
      <w:r w:rsidR="00831772">
        <w:rPr>
          <w:rFonts w:ascii="Helvetica" w:eastAsia="Times New Roman" w:hAnsi="Helvetica" w:cs="Helvetica"/>
          <w:color w:val="333333"/>
          <w:szCs w:val="21"/>
          <w:lang w:eastAsia="en-GB"/>
        </w:rPr>
        <w:t>OTU-</w:t>
      </w:r>
      <w:r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>table with normalized counts (without taxonom</w:t>
      </w:r>
      <w:r w:rsidR="005A7E71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ic classification). This </w:t>
      </w:r>
      <w:r w:rsidR="00D43753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table </w:t>
      </w:r>
      <w:r w:rsidR="005A7E71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can be automatically produced </w:t>
      </w:r>
      <w:r w:rsidR="00852631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from a standard </w:t>
      </w:r>
      <w:r w:rsidR="00831772">
        <w:rPr>
          <w:rFonts w:ascii="Helvetica" w:eastAsia="Times New Roman" w:hAnsi="Helvetica" w:cs="Helvetica"/>
          <w:color w:val="333333"/>
          <w:szCs w:val="21"/>
          <w:lang w:eastAsia="en-GB"/>
        </w:rPr>
        <w:t>OUT-</w:t>
      </w:r>
      <w:r w:rsidR="00852631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table </w:t>
      </w:r>
      <w:r w:rsidR="00852631">
        <w:rPr>
          <w:rFonts w:ascii="Helvetica" w:eastAsia="Times New Roman" w:hAnsi="Helvetica" w:cs="Helvetica"/>
          <w:color w:val="333333"/>
          <w:szCs w:val="21"/>
          <w:lang w:eastAsia="en-GB"/>
        </w:rPr>
        <w:t>using</w:t>
      </w:r>
      <w:r w:rsidR="00852631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</w:t>
      </w:r>
      <w:r w:rsidR="005A7E71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the </w:t>
      </w:r>
      <w:r w:rsidR="00801AF1">
        <w:rPr>
          <w:rFonts w:ascii="Helvetica" w:eastAsia="Times New Roman" w:hAnsi="Helvetica" w:cs="Helvetica"/>
          <w:color w:val="333333"/>
          <w:szCs w:val="21"/>
          <w:lang w:eastAsia="en-GB"/>
        </w:rPr>
        <w:t>N</w:t>
      </w:r>
      <w:r w:rsidR="005A7E71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ormalization script </w:t>
      </w:r>
      <w:r w:rsidR="00852631">
        <w:rPr>
          <w:rFonts w:ascii="Helvetica" w:eastAsia="Times New Roman" w:hAnsi="Helvetica" w:cs="Helvetica"/>
          <w:color w:val="333333"/>
          <w:szCs w:val="21"/>
          <w:lang w:eastAsia="en-GB"/>
        </w:rPr>
        <w:t>in Rhea. A</w:t>
      </w:r>
      <w:r w:rsidR="005A7E71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copy </w:t>
      </w:r>
      <w:r w:rsidR="00852631">
        <w:rPr>
          <w:rFonts w:ascii="Helvetica" w:eastAsia="Times New Roman" w:hAnsi="Helvetica" w:cs="Helvetica"/>
          <w:color w:val="333333"/>
          <w:szCs w:val="21"/>
          <w:lang w:eastAsia="en-GB"/>
        </w:rPr>
        <w:t>is then</w:t>
      </w:r>
      <w:r w:rsidR="009F5835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placed in the </w:t>
      </w:r>
      <w:r w:rsidR="00801AF1">
        <w:rPr>
          <w:rFonts w:ascii="Helvetica" w:eastAsia="Times New Roman" w:hAnsi="Helvetica" w:cs="Helvetica"/>
          <w:color w:val="333333"/>
          <w:szCs w:val="21"/>
          <w:lang w:eastAsia="en-GB"/>
        </w:rPr>
        <w:t>3.B</w:t>
      </w:r>
      <w:r w:rsidR="00852631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>eta</w:t>
      </w:r>
      <w:r w:rsidR="00852631">
        <w:rPr>
          <w:rFonts w:ascii="Helvetica" w:eastAsia="Times New Roman" w:hAnsi="Helvetica" w:cs="Helvetica"/>
          <w:color w:val="333333"/>
          <w:szCs w:val="21"/>
          <w:lang w:eastAsia="en-GB"/>
        </w:rPr>
        <w:t>-</w:t>
      </w:r>
      <w:r w:rsidR="00801AF1">
        <w:rPr>
          <w:rFonts w:ascii="Helvetica" w:eastAsia="Times New Roman" w:hAnsi="Helvetica" w:cs="Helvetica"/>
          <w:color w:val="333333"/>
          <w:szCs w:val="21"/>
          <w:lang w:eastAsia="en-GB"/>
        </w:rPr>
        <w:t>D</w:t>
      </w:r>
      <w:r w:rsidR="009F5835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iversity folder assuming the folder structure </w:t>
      </w:r>
      <w:r w:rsidR="00852631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of Rhea </w:t>
      </w:r>
      <w:r w:rsidR="009F5835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>is retained.</w:t>
      </w:r>
    </w:p>
    <w:p w14:paraId="21FE2128" w14:textId="77777777" w:rsidR="001A1E5A" w:rsidRPr="001A1E5A" w:rsidRDefault="001A1E5A" w:rsidP="000015DD">
      <w:pPr>
        <w:pStyle w:val="Listenabsatz"/>
        <w:shd w:val="clear" w:color="auto" w:fill="FFFFFF"/>
        <w:spacing w:before="300" w:after="150" w:line="240" w:lineRule="auto"/>
        <w:jc w:val="both"/>
        <w:outlineLvl w:val="2"/>
        <w:rPr>
          <w:rFonts w:ascii="Helvetica" w:eastAsia="Times New Roman" w:hAnsi="Helvetica" w:cs="Helvetica"/>
          <w:color w:val="333333"/>
          <w:szCs w:val="21"/>
          <w:lang w:eastAsia="en-GB"/>
        </w:rPr>
      </w:pPr>
    </w:p>
    <w:p w14:paraId="2D4AD18D" w14:textId="25AA2272" w:rsidR="001A1E5A" w:rsidRDefault="005A7E71" w:rsidP="000015DD">
      <w:pPr>
        <w:pStyle w:val="Listenabsatz"/>
        <w:numPr>
          <w:ilvl w:val="0"/>
          <w:numId w:val="5"/>
        </w:numPr>
        <w:shd w:val="clear" w:color="auto" w:fill="FFFFFF"/>
        <w:spacing w:before="300" w:after="150" w:line="240" w:lineRule="auto"/>
        <w:jc w:val="both"/>
        <w:outlineLvl w:val="2"/>
        <w:rPr>
          <w:rFonts w:ascii="Helvetica" w:eastAsia="Times New Roman" w:hAnsi="Helvetica" w:cs="Helvetica"/>
          <w:color w:val="333333"/>
          <w:szCs w:val="21"/>
          <w:lang w:eastAsia="en-GB"/>
        </w:rPr>
      </w:pPr>
      <w:r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>A</w:t>
      </w:r>
      <w:r w:rsidR="003D3CFA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mapping file containing </w:t>
      </w:r>
      <w:r w:rsidR="00852631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information on </w:t>
      </w:r>
      <w:r w:rsidR="003D3CFA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>sample</w:t>
      </w:r>
      <w:r w:rsidR="00852631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group</w:t>
      </w:r>
      <w:r w:rsidR="003D3CFA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>s</w:t>
      </w:r>
      <w:r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>. The most basic format of this file contains two columns</w:t>
      </w:r>
      <w:r w:rsidR="00852631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(with headers on the first line),</w:t>
      </w:r>
      <w:r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the first </w:t>
      </w:r>
      <w:r w:rsidR="00852631">
        <w:rPr>
          <w:rFonts w:ascii="Helvetica" w:eastAsia="Times New Roman" w:hAnsi="Helvetica" w:cs="Helvetica"/>
          <w:color w:val="333333"/>
          <w:szCs w:val="21"/>
          <w:lang w:eastAsia="en-GB"/>
        </w:rPr>
        <w:t>column containing the</w:t>
      </w:r>
      <w:r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sample names and the second </w:t>
      </w:r>
      <w:r w:rsidR="00852631">
        <w:rPr>
          <w:rFonts w:ascii="Helvetica" w:eastAsia="Times New Roman" w:hAnsi="Helvetica" w:cs="Helvetica"/>
          <w:color w:val="333333"/>
          <w:szCs w:val="21"/>
          <w:lang w:eastAsia="en-GB"/>
        </w:rPr>
        <w:t>containing</w:t>
      </w:r>
      <w:r w:rsidR="00852631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</w:t>
      </w:r>
      <w:r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a categorical variable that </w:t>
      </w:r>
      <w:r w:rsidR="00852631">
        <w:rPr>
          <w:rFonts w:ascii="Helvetica" w:eastAsia="Times New Roman" w:hAnsi="Helvetica" w:cs="Helvetica"/>
          <w:color w:val="333333"/>
          <w:szCs w:val="21"/>
          <w:lang w:eastAsia="en-GB"/>
        </w:rPr>
        <w:t>is</w:t>
      </w:r>
      <w:r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used to separate the samples into groups.</w:t>
      </w:r>
      <w:r w:rsidR="00852631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Additional columns with different groupings can be added in a series of columns.</w:t>
      </w:r>
      <w:r w:rsidR="00B30B0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Metadata (additional numerical measurements from the samples) do not affect the script. An example of mapping file can be seen bellow.  </w:t>
      </w:r>
    </w:p>
    <w:p w14:paraId="6095BC20" w14:textId="77777777" w:rsidR="00182781" w:rsidRPr="00182781" w:rsidRDefault="00182781" w:rsidP="00182781">
      <w:pPr>
        <w:pStyle w:val="Listenabsatz"/>
        <w:rPr>
          <w:rFonts w:ascii="Helvetica" w:eastAsia="Times New Roman" w:hAnsi="Helvetica" w:cs="Helvetica"/>
          <w:color w:val="333333"/>
          <w:szCs w:val="21"/>
          <w:lang w:eastAsia="en-GB"/>
        </w:rPr>
      </w:pPr>
    </w:p>
    <w:p w14:paraId="3B26F51A" w14:textId="3BF0BE13" w:rsidR="00182781" w:rsidRDefault="00182781" w:rsidP="00B30B0A">
      <w:pPr>
        <w:pStyle w:val="Listenabsatz"/>
        <w:shd w:val="clear" w:color="auto" w:fill="FFFFFF"/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Cs w:val="21"/>
          <w:lang w:eastAsia="en-GB"/>
        </w:rPr>
      </w:pPr>
      <w:r>
        <w:rPr>
          <w:rFonts w:ascii="Helvetica" w:eastAsia="Times New Roman" w:hAnsi="Helvetica" w:cs="Helvetica"/>
          <w:noProof/>
          <w:color w:val="333333"/>
          <w:szCs w:val="21"/>
          <w:lang w:eastAsia="en-GB"/>
        </w:rPr>
        <w:drawing>
          <wp:inline distT="0" distB="0" distL="0" distR="0" wp14:anchorId="4C388E2D" wp14:editId="652E711B">
            <wp:extent cx="4660900" cy="2308158"/>
            <wp:effectExtent l="0" t="0" r="0" b="0"/>
            <wp:docPr id="1" name="Picture 1" descr="C:\Users\Ilias\Pictures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ias\Pictures\Pict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350" cy="230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5D5C8" w14:textId="77777777" w:rsidR="001A1E5A" w:rsidRPr="001A1E5A" w:rsidRDefault="001A1E5A" w:rsidP="000015DD">
      <w:pPr>
        <w:pStyle w:val="Listenabsatz"/>
        <w:jc w:val="both"/>
        <w:rPr>
          <w:rFonts w:ascii="Helvetica" w:eastAsia="Times New Roman" w:hAnsi="Helvetica" w:cs="Helvetica"/>
          <w:color w:val="333333"/>
          <w:szCs w:val="21"/>
          <w:lang w:eastAsia="en-GB"/>
        </w:rPr>
      </w:pPr>
    </w:p>
    <w:p w14:paraId="39F71F0A" w14:textId="77777777" w:rsidR="009F5835" w:rsidRPr="001A1E5A" w:rsidRDefault="005A7E71" w:rsidP="000015DD">
      <w:pPr>
        <w:pStyle w:val="Listenabsatz"/>
        <w:shd w:val="clear" w:color="auto" w:fill="FFFFFF"/>
        <w:spacing w:before="300" w:after="150" w:line="240" w:lineRule="auto"/>
        <w:jc w:val="both"/>
        <w:outlineLvl w:val="2"/>
        <w:rPr>
          <w:rFonts w:ascii="Helvetica" w:eastAsia="Times New Roman" w:hAnsi="Helvetica" w:cs="Helvetica"/>
          <w:color w:val="333333"/>
          <w:szCs w:val="21"/>
          <w:lang w:eastAsia="en-GB"/>
        </w:rPr>
      </w:pPr>
      <w:r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</w:t>
      </w:r>
    </w:p>
    <w:p w14:paraId="586EA41D" w14:textId="55790C87" w:rsidR="00CA7950" w:rsidRPr="001A1E5A" w:rsidRDefault="005A7E71" w:rsidP="000015DD">
      <w:pPr>
        <w:pStyle w:val="Listenabsatz"/>
        <w:numPr>
          <w:ilvl w:val="0"/>
          <w:numId w:val="5"/>
        </w:numPr>
        <w:shd w:val="clear" w:color="auto" w:fill="FFFFFF"/>
        <w:spacing w:before="300" w:after="150" w:line="240" w:lineRule="auto"/>
        <w:jc w:val="both"/>
        <w:outlineLvl w:val="2"/>
        <w:rPr>
          <w:rFonts w:ascii="Helvetica" w:eastAsia="Times New Roman" w:hAnsi="Helvetica" w:cs="Helvetica"/>
          <w:color w:val="333333"/>
          <w:szCs w:val="21"/>
          <w:lang w:eastAsia="en-GB"/>
        </w:rPr>
      </w:pPr>
      <w:r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>A</w:t>
      </w:r>
      <w:r w:rsidR="003D3CFA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</w:t>
      </w:r>
      <w:r w:rsidR="00831772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rooted </w:t>
      </w:r>
      <w:r w:rsidR="003D3CFA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phylogenetic tree of the OTUs in </w:t>
      </w:r>
      <w:proofErr w:type="spellStart"/>
      <w:r w:rsidR="003D3CFA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>Newick</w:t>
      </w:r>
      <w:proofErr w:type="spellEnd"/>
      <w:r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format</w:t>
      </w:r>
      <w:r w:rsidR="001A1E5A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to be used for calculation of the generalized </w:t>
      </w:r>
      <w:proofErr w:type="spellStart"/>
      <w:r w:rsidR="001A1E5A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>UniFrac</w:t>
      </w:r>
      <w:proofErr w:type="spellEnd"/>
      <w:r w:rsidR="00852631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distances</w:t>
      </w:r>
      <w:r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>.</w:t>
      </w:r>
      <w:r w:rsidR="009F5835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</w:t>
      </w:r>
      <w:r w:rsidR="00852631">
        <w:rPr>
          <w:rFonts w:ascii="Helvetica" w:eastAsia="Times New Roman" w:hAnsi="Helvetica" w:cs="Helvetica"/>
          <w:color w:val="333333"/>
          <w:szCs w:val="21"/>
          <w:lang w:eastAsia="en-GB"/>
        </w:rPr>
        <w:t>S</w:t>
      </w:r>
      <w:r w:rsidR="009F5835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>everal programs can be used to calculate and export phylogenetic trees</w:t>
      </w:r>
      <w:r w:rsidR="0038677F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(e.g. MEGA7)</w:t>
      </w:r>
      <w:r w:rsidR="009F5835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>. For the purpose</w:t>
      </w:r>
      <w:r w:rsidR="0079279B">
        <w:rPr>
          <w:rFonts w:ascii="Helvetica" w:eastAsia="Times New Roman" w:hAnsi="Helvetica" w:cs="Helvetica"/>
          <w:color w:val="333333"/>
          <w:szCs w:val="21"/>
          <w:lang w:eastAsia="en-GB"/>
        </w:rPr>
        <w:t>s</w:t>
      </w:r>
      <w:r w:rsidR="009F5835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of the </w:t>
      </w:r>
      <w:r w:rsidR="0079279B">
        <w:rPr>
          <w:rFonts w:ascii="Helvetica" w:eastAsia="Times New Roman" w:hAnsi="Helvetica" w:cs="Helvetica"/>
          <w:color w:val="333333"/>
          <w:szCs w:val="21"/>
          <w:lang w:eastAsia="en-GB"/>
        </w:rPr>
        <w:t>present</w:t>
      </w:r>
      <w:r w:rsidR="009F5835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script</w:t>
      </w:r>
      <w:r w:rsidR="0079279B">
        <w:rPr>
          <w:rFonts w:ascii="Helvetica" w:eastAsia="Times New Roman" w:hAnsi="Helvetica" w:cs="Helvetica"/>
          <w:color w:val="333333"/>
          <w:szCs w:val="21"/>
          <w:lang w:eastAsia="en-GB"/>
        </w:rPr>
        <w:t>,</w:t>
      </w:r>
      <w:r w:rsidR="009F5835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a </w:t>
      </w:r>
      <w:r w:rsidR="0038677F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Maximum Likelihood (ML) </w:t>
      </w:r>
      <w:r w:rsidR="009F5835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tree </w:t>
      </w:r>
      <w:r w:rsidR="0038677F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with 300 bootstraps </w:t>
      </w:r>
      <w:r w:rsidR="009F5835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>is sufficient. The IMNGS platform (</w:t>
      </w:r>
      <w:hyperlink r:id="rId7" w:history="1">
        <w:r w:rsidR="009F5835" w:rsidRPr="001A1E5A">
          <w:rPr>
            <w:rStyle w:val="Hyperlink"/>
            <w:rFonts w:ascii="Helvetica" w:eastAsia="Times New Roman" w:hAnsi="Helvetica" w:cs="Helvetica"/>
            <w:szCs w:val="21"/>
            <w:lang w:eastAsia="en-GB"/>
          </w:rPr>
          <w:t>www.imngs.org</w:t>
        </w:r>
      </w:hyperlink>
      <w:r w:rsidR="009F5835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>) creates a</w:t>
      </w:r>
      <w:r w:rsidR="0038677F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</w:t>
      </w:r>
      <w:r w:rsidR="009F5835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</w:t>
      </w:r>
      <w:r w:rsidR="0038677F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ML approximation (FastTree) </w:t>
      </w:r>
      <w:r w:rsidR="009F5835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tree as a standard output that can be directly used </w:t>
      </w:r>
      <w:r w:rsidR="0079279B">
        <w:rPr>
          <w:rFonts w:ascii="Helvetica" w:eastAsia="Times New Roman" w:hAnsi="Helvetica" w:cs="Helvetica"/>
          <w:color w:val="333333"/>
          <w:szCs w:val="21"/>
          <w:lang w:eastAsia="en-GB"/>
        </w:rPr>
        <w:t>here</w:t>
      </w:r>
      <w:r w:rsidR="009F5835" w:rsidRP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. </w:t>
      </w:r>
    </w:p>
    <w:p w14:paraId="279AD270" w14:textId="2B4D9C24" w:rsidR="0038677F" w:rsidRDefault="0038677F" w:rsidP="009F5835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A selection of </w:t>
      </w:r>
      <w:r w:rsidR="00182781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the column </w:t>
      </w:r>
      <w:r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name of the categorical variable </w:t>
      </w:r>
      <w:r w:rsidR="0079279B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contained in </w:t>
      </w:r>
      <w:r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the mapping file </w:t>
      </w:r>
      <w:r w:rsidR="0079279B">
        <w:rPr>
          <w:rFonts w:ascii="Helvetica" w:eastAsia="Times New Roman" w:hAnsi="Helvetica" w:cs="Helvetica"/>
          <w:color w:val="333333"/>
          <w:szCs w:val="21"/>
          <w:lang w:eastAsia="en-GB"/>
        </w:rPr>
        <w:t>and meant to be</w:t>
      </w:r>
      <w:r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used for grouping </w:t>
      </w:r>
      <w:r w:rsidR="0079279B">
        <w:rPr>
          <w:rFonts w:ascii="Helvetica" w:eastAsia="Times New Roman" w:hAnsi="Helvetica" w:cs="Helvetica"/>
          <w:color w:val="333333"/>
          <w:szCs w:val="21"/>
          <w:lang w:eastAsia="en-GB"/>
        </w:rPr>
        <w:t>must also</w:t>
      </w:r>
      <w:r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be defined by the user </w:t>
      </w:r>
      <w:r w:rsidR="0079279B">
        <w:rPr>
          <w:rFonts w:ascii="Helvetica" w:eastAsia="Times New Roman" w:hAnsi="Helvetica" w:cs="Helvetica"/>
          <w:color w:val="333333"/>
          <w:szCs w:val="21"/>
          <w:lang w:eastAsia="en-GB"/>
        </w:rPr>
        <w:t>in the editable section of the script</w:t>
      </w:r>
      <w:r>
        <w:rPr>
          <w:rFonts w:ascii="Helvetica" w:eastAsia="Times New Roman" w:hAnsi="Helvetica" w:cs="Helvetica"/>
          <w:color w:val="333333"/>
          <w:szCs w:val="21"/>
          <w:lang w:eastAsia="en-GB"/>
        </w:rPr>
        <w:t>.</w:t>
      </w:r>
    </w:p>
    <w:p w14:paraId="7987EDB9" w14:textId="1FE274B5" w:rsidR="0038677F" w:rsidRDefault="0038677F" w:rsidP="009F5835">
      <w:pPr>
        <w:shd w:val="clear" w:color="auto" w:fill="FFFFFF"/>
        <w:spacing w:before="300" w:after="150" w:line="240" w:lineRule="auto"/>
        <w:outlineLvl w:val="2"/>
        <w:rPr>
          <w:ins w:id="30" w:author="Sandra Fischer" w:date="2017-03-06T09:34:00Z"/>
          <w:rFonts w:ascii="Helvetica" w:eastAsia="Times New Roman" w:hAnsi="Helvetica" w:cs="Helvetica"/>
          <w:color w:val="333333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Examples for all </w:t>
      </w:r>
      <w:r w:rsidR="00182781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input </w:t>
      </w:r>
      <w:r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files can be found in the </w:t>
      </w:r>
      <w:r w:rsidR="00182781">
        <w:rPr>
          <w:rFonts w:ascii="Helvetica" w:eastAsia="Times New Roman" w:hAnsi="Helvetica" w:cs="Helvetica"/>
          <w:color w:val="333333"/>
          <w:szCs w:val="21"/>
          <w:lang w:eastAsia="en-GB"/>
        </w:rPr>
        <w:t>0.</w:t>
      </w:r>
      <w:r>
        <w:rPr>
          <w:rFonts w:ascii="Helvetica" w:eastAsia="Times New Roman" w:hAnsi="Helvetica" w:cs="Helvetica"/>
          <w:color w:val="333333"/>
          <w:szCs w:val="21"/>
          <w:lang w:eastAsia="en-GB"/>
        </w:rPr>
        <w:t>Original-Data</w:t>
      </w:r>
      <w:r w:rsidR="00182781">
        <w:rPr>
          <w:rFonts w:ascii="Helvetica" w:eastAsia="Times New Roman" w:hAnsi="Helvetica" w:cs="Helvetica"/>
          <w:color w:val="333333"/>
          <w:szCs w:val="21"/>
          <w:lang w:eastAsia="en-GB"/>
        </w:rPr>
        <w:t>/Template-Data</w:t>
      </w:r>
      <w:r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folder </w:t>
      </w:r>
      <w:r w:rsidR="00831772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contained in </w:t>
      </w:r>
      <w:r>
        <w:rPr>
          <w:rFonts w:ascii="Helvetica" w:eastAsia="Times New Roman" w:hAnsi="Helvetica" w:cs="Helvetica"/>
          <w:color w:val="333333"/>
          <w:szCs w:val="21"/>
          <w:lang w:eastAsia="en-GB"/>
        </w:rPr>
        <w:t>the Rhea distribution.</w:t>
      </w:r>
    </w:p>
    <w:p w14:paraId="2071ECC9" w14:textId="688130D6" w:rsidR="00F92218" w:rsidRDefault="00F92218" w:rsidP="009F5835">
      <w:pPr>
        <w:shd w:val="clear" w:color="auto" w:fill="FFFFFF"/>
        <w:spacing w:before="300" w:after="150" w:line="240" w:lineRule="auto"/>
        <w:outlineLvl w:val="2"/>
        <w:rPr>
          <w:ins w:id="31" w:author="Sandra Fischer" w:date="2017-03-06T09:34:00Z"/>
          <w:rFonts w:ascii="Helvetica" w:eastAsia="Times New Roman" w:hAnsi="Helvetica" w:cs="Helvetica"/>
          <w:color w:val="333333"/>
          <w:szCs w:val="21"/>
          <w:lang w:eastAsia="en-GB"/>
        </w:rPr>
      </w:pPr>
      <w:ins w:id="32" w:author="Sandra Fischer" w:date="2017-03-06T09:34:00Z">
        <w:r>
          <w:rPr>
            <w:rFonts w:ascii="Helvetica" w:eastAsia="Times New Roman" w:hAnsi="Helvetica" w:cs="Helvetica"/>
            <w:color w:val="333333"/>
            <w:szCs w:val="21"/>
            <w:lang w:eastAsia="en-GB"/>
          </w:rPr>
          <w:t>The de-novo-Clustering script expects 2 input files</w:t>
        </w:r>
      </w:ins>
    </w:p>
    <w:p w14:paraId="73F9E61E" w14:textId="77777777" w:rsidR="00F92218" w:rsidRDefault="00F92218" w:rsidP="00F92218">
      <w:pPr>
        <w:pStyle w:val="Listenabsatz"/>
        <w:numPr>
          <w:ilvl w:val="0"/>
          <w:numId w:val="5"/>
        </w:numPr>
        <w:shd w:val="clear" w:color="auto" w:fill="FFFFFF"/>
        <w:spacing w:before="300" w:after="150" w:line="240" w:lineRule="auto"/>
        <w:jc w:val="both"/>
        <w:outlineLvl w:val="2"/>
        <w:rPr>
          <w:ins w:id="33" w:author="Sandra Fischer" w:date="2017-03-06T09:35:00Z"/>
          <w:rFonts w:ascii="Helvetica" w:eastAsia="Times New Roman" w:hAnsi="Helvetica" w:cs="Helvetica"/>
          <w:color w:val="333333"/>
          <w:szCs w:val="21"/>
          <w:lang w:eastAsia="en-GB"/>
        </w:rPr>
      </w:pPr>
      <w:ins w:id="34" w:author="Sandra Fischer" w:date="2017-03-06T09:35:00Z">
        <w:r w:rsidRPr="001A1E5A"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A mapping file containing </w:t>
        </w:r>
        <w:r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information on </w:t>
        </w:r>
        <w:r w:rsidRPr="001A1E5A">
          <w:rPr>
            <w:rFonts w:ascii="Helvetica" w:eastAsia="Times New Roman" w:hAnsi="Helvetica" w:cs="Helvetica"/>
            <w:color w:val="333333"/>
            <w:szCs w:val="21"/>
            <w:lang w:eastAsia="en-GB"/>
          </w:rPr>
          <w:t>sample</w:t>
        </w:r>
        <w:r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 group</w:t>
        </w:r>
        <w:r w:rsidRPr="001A1E5A">
          <w:rPr>
            <w:rFonts w:ascii="Helvetica" w:eastAsia="Times New Roman" w:hAnsi="Helvetica" w:cs="Helvetica"/>
            <w:color w:val="333333"/>
            <w:szCs w:val="21"/>
            <w:lang w:eastAsia="en-GB"/>
          </w:rPr>
          <w:t>s. The most basic format of this file contains two columns</w:t>
        </w:r>
        <w:r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 (with headers on the first line),</w:t>
        </w:r>
        <w:r w:rsidRPr="001A1E5A"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 the first </w:t>
        </w:r>
        <w:r>
          <w:rPr>
            <w:rFonts w:ascii="Helvetica" w:eastAsia="Times New Roman" w:hAnsi="Helvetica" w:cs="Helvetica"/>
            <w:color w:val="333333"/>
            <w:szCs w:val="21"/>
            <w:lang w:eastAsia="en-GB"/>
          </w:rPr>
          <w:t>column containing the</w:t>
        </w:r>
        <w:r w:rsidRPr="001A1E5A"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 sample names and the second </w:t>
        </w:r>
        <w:r>
          <w:rPr>
            <w:rFonts w:ascii="Helvetica" w:eastAsia="Times New Roman" w:hAnsi="Helvetica" w:cs="Helvetica"/>
            <w:color w:val="333333"/>
            <w:szCs w:val="21"/>
            <w:lang w:eastAsia="en-GB"/>
          </w:rPr>
          <w:t>containing</w:t>
        </w:r>
        <w:r w:rsidRPr="001A1E5A"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 a categorical variable that </w:t>
        </w:r>
        <w:r>
          <w:rPr>
            <w:rFonts w:ascii="Helvetica" w:eastAsia="Times New Roman" w:hAnsi="Helvetica" w:cs="Helvetica"/>
            <w:color w:val="333333"/>
            <w:szCs w:val="21"/>
            <w:lang w:eastAsia="en-GB"/>
          </w:rPr>
          <w:t>is</w:t>
        </w:r>
        <w:r w:rsidRPr="001A1E5A"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 used to separate the samples into groups.</w:t>
        </w:r>
        <w:r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 Additional columns with different groupings can be added in a series of columns. Metadata (additional numerical measurements from the samples) do not affect the script. An example of mapping file can be seen bellow.  </w:t>
        </w:r>
      </w:ins>
    </w:p>
    <w:p w14:paraId="6644626F" w14:textId="5CEC25AF" w:rsidR="00F92218" w:rsidRPr="00F92218" w:rsidRDefault="00F92218" w:rsidP="00F92218">
      <w:pPr>
        <w:pStyle w:val="Listenabsatz"/>
        <w:numPr>
          <w:ilvl w:val="0"/>
          <w:numId w:val="5"/>
        </w:num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Cs w:val="21"/>
          <w:lang w:eastAsia="en-GB"/>
          <w:rPrChange w:id="35" w:author="Sandra Fischer" w:date="2017-03-06T09:35:00Z">
            <w:rPr>
              <w:lang w:eastAsia="en-GB"/>
            </w:rPr>
          </w:rPrChange>
        </w:rPr>
        <w:pPrChange w:id="36" w:author="Sandra Fischer" w:date="2017-03-06T09:35:00Z">
          <w:pPr>
            <w:shd w:val="clear" w:color="auto" w:fill="FFFFFF"/>
            <w:spacing w:before="300" w:after="150" w:line="240" w:lineRule="auto"/>
            <w:outlineLvl w:val="2"/>
          </w:pPr>
        </w:pPrChange>
      </w:pPr>
      <w:ins w:id="37" w:author="Sandra Fischer" w:date="2017-03-06T09:35:00Z">
        <w:r w:rsidRPr="001A1E5A">
          <w:rPr>
            <w:rFonts w:ascii="Helvetica" w:eastAsia="Times New Roman" w:hAnsi="Helvetica" w:cs="Helvetica"/>
            <w:color w:val="333333"/>
            <w:szCs w:val="21"/>
            <w:lang w:eastAsia="en-GB"/>
          </w:rPr>
          <w:t>A</w:t>
        </w:r>
      </w:ins>
      <w:ins w:id="38" w:author="Sandra Fischer" w:date="2017-03-06T09:36:00Z">
        <w:r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 tab-delimited</w:t>
        </w:r>
      </w:ins>
      <w:ins w:id="39" w:author="Sandra Fischer" w:date="2017-03-06T09:35:00Z">
        <w:r w:rsidRPr="001A1E5A"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 </w:t>
        </w:r>
        <w:r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distance matrix </w:t>
        </w:r>
      </w:ins>
      <w:ins w:id="40" w:author="Sandra Fischer" w:date="2017-03-06T09:36:00Z">
        <w:r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calculated across all samples. The files is generated by the main Beta-Diversity script. </w:t>
        </w:r>
      </w:ins>
    </w:p>
    <w:p w14:paraId="6EB7C6A5" w14:textId="77777777" w:rsidR="00CC6133" w:rsidRDefault="00CC6133" w:rsidP="007D7446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Cs w:val="21"/>
          <w:lang w:eastAsia="en-GB"/>
        </w:rPr>
      </w:pPr>
    </w:p>
    <w:p w14:paraId="0AF8455C" w14:textId="77777777" w:rsidR="00B30B0A" w:rsidRDefault="00B30B0A" w:rsidP="007D7446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Cs w:val="21"/>
          <w:lang w:eastAsia="en-GB"/>
        </w:rPr>
      </w:pPr>
    </w:p>
    <w:p w14:paraId="1B4C8C46" w14:textId="77777777" w:rsidR="007D7446" w:rsidRPr="007D7446" w:rsidRDefault="007D7446" w:rsidP="007D7446">
      <w:pPr>
        <w:pBdr>
          <w:bottom w:val="single" w:sz="6" w:space="0" w:color="CCCCCC"/>
        </w:pBdr>
        <w:shd w:val="clear" w:color="auto" w:fill="FFFFFF"/>
        <w:spacing w:before="300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en-GB"/>
        </w:rPr>
      </w:pPr>
      <w:r w:rsidRPr="007D7446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en-GB"/>
        </w:rPr>
        <w:lastRenderedPageBreak/>
        <w:t>Output</w:t>
      </w:r>
    </w:p>
    <w:p w14:paraId="62AE154C" w14:textId="00865DF5" w:rsidR="00C91902" w:rsidRDefault="007D7446" w:rsidP="001A1E5A">
      <w:pPr>
        <w:shd w:val="clear" w:color="auto" w:fill="FFFFFF"/>
        <w:spacing w:before="150" w:after="225" w:line="240" w:lineRule="auto"/>
        <w:jc w:val="both"/>
        <w:rPr>
          <w:rFonts w:ascii="Helvetica" w:eastAsia="Times New Roman" w:hAnsi="Helvetica" w:cs="Helvetica"/>
          <w:color w:val="333333"/>
          <w:szCs w:val="21"/>
          <w:lang w:eastAsia="en-GB"/>
        </w:rPr>
      </w:pPr>
      <w:r w:rsidRPr="007D7446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The </w:t>
      </w:r>
      <w:r w:rsidR="001A1E5A">
        <w:rPr>
          <w:rFonts w:ascii="Helvetica" w:eastAsia="Times New Roman" w:hAnsi="Helvetica" w:cs="Helvetica"/>
          <w:color w:val="333333"/>
          <w:szCs w:val="21"/>
          <w:lang w:eastAsia="en-GB"/>
        </w:rPr>
        <w:t>script create</w:t>
      </w:r>
      <w:r w:rsidR="0009674B">
        <w:rPr>
          <w:rFonts w:ascii="Helvetica" w:eastAsia="Times New Roman" w:hAnsi="Helvetica" w:cs="Helvetica"/>
          <w:color w:val="333333"/>
          <w:szCs w:val="21"/>
          <w:lang w:eastAsia="en-GB"/>
        </w:rPr>
        <w:t>s</w:t>
      </w:r>
      <w:r w:rsid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</w:t>
      </w:r>
      <w:del w:id="41" w:author="Sandra Fischer" w:date="2017-03-06T09:37:00Z">
        <w:r w:rsidR="001A1E5A" w:rsidDel="00F92218">
          <w:rPr>
            <w:rFonts w:ascii="Helvetica" w:eastAsia="Times New Roman" w:hAnsi="Helvetica" w:cs="Helvetica"/>
            <w:color w:val="333333"/>
            <w:szCs w:val="21"/>
            <w:lang w:eastAsia="en-GB"/>
          </w:rPr>
          <w:delText xml:space="preserve">4 </w:delText>
        </w:r>
      </w:del>
      <w:ins w:id="42" w:author="Sandra Fischer" w:date="2017-03-06T09:37:00Z">
        <w:r w:rsidR="00F92218">
          <w:rPr>
            <w:rFonts w:ascii="Helvetica" w:eastAsia="Times New Roman" w:hAnsi="Helvetica" w:cs="Helvetica"/>
            <w:color w:val="333333"/>
            <w:szCs w:val="21"/>
            <w:lang w:eastAsia="en-GB"/>
          </w:rPr>
          <w:t>5</w:t>
        </w:r>
        <w:r w:rsidR="00F92218"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 </w:t>
        </w:r>
      </w:ins>
      <w:r w:rsidR="0009674B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standard output </w:t>
      </w:r>
      <w:r w:rsidR="001A1E5A">
        <w:rPr>
          <w:rFonts w:ascii="Helvetica" w:eastAsia="Times New Roman" w:hAnsi="Helvetica" w:cs="Helvetica"/>
          <w:color w:val="333333"/>
          <w:szCs w:val="21"/>
          <w:lang w:eastAsia="en-GB"/>
        </w:rPr>
        <w:t>files</w:t>
      </w:r>
      <w:r w:rsidR="0009674B">
        <w:rPr>
          <w:rFonts w:ascii="Helvetica" w:eastAsia="Times New Roman" w:hAnsi="Helvetica" w:cs="Helvetica"/>
          <w:color w:val="333333"/>
          <w:szCs w:val="21"/>
          <w:lang w:eastAsia="en-GB"/>
        </w:rPr>
        <w:t>:</w:t>
      </w:r>
      <w:r w:rsidR="001A1E5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</w:t>
      </w:r>
    </w:p>
    <w:p w14:paraId="4B73E378" w14:textId="15F716F8" w:rsidR="000015DD" w:rsidRDefault="001A1E5A" w:rsidP="000015DD">
      <w:pPr>
        <w:pStyle w:val="Listenabsatz"/>
        <w:numPr>
          <w:ilvl w:val="0"/>
          <w:numId w:val="6"/>
        </w:numPr>
        <w:shd w:val="clear" w:color="auto" w:fill="FFFFFF"/>
        <w:spacing w:before="150" w:after="225" w:line="240" w:lineRule="auto"/>
        <w:jc w:val="both"/>
        <w:rPr>
          <w:rFonts w:ascii="Helvetica" w:eastAsia="Times New Roman" w:hAnsi="Helvetica" w:cs="Helvetica"/>
          <w:color w:val="333333"/>
          <w:szCs w:val="21"/>
          <w:lang w:eastAsia="en-GB"/>
        </w:rPr>
      </w:pPr>
      <w:r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The main output is a PDF file with the MDS and NMDS plots calculated from the generalized </w:t>
      </w:r>
      <w:proofErr w:type="spellStart"/>
      <w:r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>UniFrac</w:t>
      </w:r>
      <w:proofErr w:type="spellEnd"/>
      <w:r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dissimilarity matrix</w:t>
      </w:r>
      <w:r w:rsidR="0009674B">
        <w:rPr>
          <w:rFonts w:ascii="Helvetica" w:eastAsia="Times New Roman" w:hAnsi="Helvetica" w:cs="Helvetica"/>
          <w:color w:val="333333"/>
          <w:szCs w:val="21"/>
          <w:lang w:eastAsia="en-GB"/>
        </w:rPr>
        <w:t>. These plots</w:t>
      </w:r>
      <w:r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</w:t>
      </w:r>
      <w:r w:rsidR="0009674B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are </w:t>
      </w:r>
      <w:r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>annotated</w:t>
      </w:r>
      <w:r w:rsidR="00C91902"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</w:t>
      </w:r>
      <w:r w:rsidR="0009674B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with </w:t>
      </w:r>
      <w:r w:rsidR="00C91902"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>p-value</w:t>
      </w:r>
      <w:r w:rsidR="0009674B">
        <w:rPr>
          <w:rFonts w:ascii="Helvetica" w:eastAsia="Times New Roman" w:hAnsi="Helvetica" w:cs="Helvetica"/>
          <w:color w:val="333333"/>
          <w:szCs w:val="21"/>
          <w:lang w:eastAsia="en-GB"/>
        </w:rPr>
        <w:t>s</w:t>
      </w:r>
      <w:r w:rsidR="00C91902"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of the </w:t>
      </w:r>
      <w:r w:rsidR="0009674B">
        <w:rPr>
          <w:rFonts w:ascii="Helvetica" w:eastAsia="Times New Roman" w:hAnsi="Helvetica" w:cs="Helvetica"/>
          <w:color w:val="333333"/>
          <w:szCs w:val="21"/>
          <w:lang w:eastAsia="en-GB"/>
        </w:rPr>
        <w:t>PERMANOVA</w:t>
      </w:r>
      <w:r w:rsidR="0009674B"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</w:t>
      </w:r>
      <w:r w:rsidR="00C91902"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>test</w:t>
      </w:r>
      <w:r w:rsidR="0009674B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indicating</w:t>
      </w:r>
      <w:r w:rsidR="00C91902"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</w:t>
      </w:r>
      <w:r w:rsidR="0009674B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the </w:t>
      </w:r>
      <w:r w:rsidR="00C91902"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>significan</w:t>
      </w:r>
      <w:r w:rsidR="0009674B">
        <w:rPr>
          <w:rFonts w:ascii="Helvetica" w:eastAsia="Times New Roman" w:hAnsi="Helvetica" w:cs="Helvetica"/>
          <w:color w:val="333333"/>
          <w:szCs w:val="21"/>
          <w:lang w:eastAsia="en-GB"/>
        </w:rPr>
        <w:t>ce of group</w:t>
      </w:r>
      <w:r w:rsidR="00C91902"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separation</w:t>
      </w:r>
      <w:r w:rsidR="0009674B">
        <w:rPr>
          <w:rFonts w:ascii="Helvetica" w:eastAsia="Times New Roman" w:hAnsi="Helvetica" w:cs="Helvetica"/>
          <w:color w:val="333333"/>
          <w:szCs w:val="21"/>
          <w:lang w:eastAsia="en-GB"/>
        </w:rPr>
        <w:t>s</w:t>
      </w:r>
      <w:r w:rsidR="00557C4C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and the dissimilarity scale of the grid (e.g. d=0.2 mean that the distance between two grid lines represent approximately 20% dissimilarity between the samples). Due to the restriction of the dimensions the actual dissimilarities across samples might not be visualized correctly. </w:t>
      </w:r>
    </w:p>
    <w:p w14:paraId="37EA4AC9" w14:textId="77777777" w:rsidR="00C91902" w:rsidRPr="000015DD" w:rsidRDefault="00C91902" w:rsidP="000015DD">
      <w:pPr>
        <w:pStyle w:val="Listenabsatz"/>
        <w:shd w:val="clear" w:color="auto" w:fill="FFFFFF"/>
        <w:spacing w:before="150" w:after="225" w:line="240" w:lineRule="auto"/>
        <w:jc w:val="both"/>
        <w:rPr>
          <w:rFonts w:ascii="Helvetica" w:eastAsia="Times New Roman" w:hAnsi="Helvetica" w:cs="Helvetica"/>
          <w:color w:val="333333"/>
          <w:szCs w:val="21"/>
          <w:lang w:eastAsia="en-GB"/>
        </w:rPr>
      </w:pPr>
    </w:p>
    <w:p w14:paraId="3243D2D8" w14:textId="26310CF0" w:rsidR="000015DD" w:rsidRDefault="00C91902" w:rsidP="000015DD">
      <w:pPr>
        <w:pStyle w:val="Listenabsatz"/>
        <w:numPr>
          <w:ilvl w:val="0"/>
          <w:numId w:val="6"/>
        </w:numPr>
        <w:shd w:val="clear" w:color="auto" w:fill="FFFFFF"/>
        <w:spacing w:before="150" w:after="225" w:line="240" w:lineRule="auto"/>
        <w:jc w:val="both"/>
        <w:rPr>
          <w:rFonts w:ascii="Helvetica" w:eastAsia="Times New Roman" w:hAnsi="Helvetica" w:cs="Helvetica"/>
          <w:color w:val="333333"/>
          <w:szCs w:val="21"/>
          <w:lang w:eastAsia="en-GB"/>
        </w:rPr>
      </w:pPr>
      <w:r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A second PDF file contains the </w:t>
      </w:r>
      <w:r w:rsidRPr="0009293D">
        <w:rPr>
          <w:rFonts w:ascii="Helvetica" w:eastAsia="Times New Roman" w:hAnsi="Helvetica" w:cs="Helvetica"/>
          <w:color w:val="333333"/>
          <w:szCs w:val="21"/>
          <w:u w:val="single"/>
          <w:lang w:eastAsia="en-GB"/>
        </w:rPr>
        <w:t>pairwise</w:t>
      </w:r>
      <w:r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comparisons </w:t>
      </w:r>
      <w:r w:rsidR="0009674B">
        <w:rPr>
          <w:rFonts w:ascii="Helvetica" w:eastAsia="Times New Roman" w:hAnsi="Helvetica" w:cs="Helvetica"/>
          <w:color w:val="333333"/>
          <w:szCs w:val="21"/>
          <w:lang w:eastAsia="en-GB"/>
        </w:rPr>
        <w:t>between</w:t>
      </w:r>
      <w:r w:rsidR="0009674B"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</w:t>
      </w:r>
      <w:r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>groups</w:t>
      </w:r>
      <w:r w:rsidR="0009674B">
        <w:rPr>
          <w:rFonts w:ascii="Helvetica" w:eastAsia="Times New Roman" w:hAnsi="Helvetica" w:cs="Helvetica"/>
          <w:color w:val="333333"/>
          <w:szCs w:val="21"/>
          <w:lang w:eastAsia="en-GB"/>
        </w:rPr>
        <w:t>,</w:t>
      </w:r>
      <w:r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with </w:t>
      </w:r>
      <w:r w:rsidR="0009674B"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>p-value</w:t>
      </w:r>
      <w:r w:rsidR="0009674B">
        <w:rPr>
          <w:rFonts w:ascii="Helvetica" w:eastAsia="Times New Roman" w:hAnsi="Helvetica" w:cs="Helvetica"/>
          <w:color w:val="333333"/>
          <w:szCs w:val="21"/>
          <w:lang w:eastAsia="en-GB"/>
        </w:rPr>
        <w:t>s</w:t>
      </w:r>
      <w:r w:rsidR="0009674B"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of the </w:t>
      </w:r>
      <w:r w:rsidR="0009674B">
        <w:rPr>
          <w:rFonts w:ascii="Helvetica" w:eastAsia="Times New Roman" w:hAnsi="Helvetica" w:cs="Helvetica"/>
          <w:color w:val="333333"/>
          <w:szCs w:val="21"/>
          <w:lang w:eastAsia="en-GB"/>
        </w:rPr>
        <w:t>PERMANOVA</w:t>
      </w:r>
      <w:r w:rsidR="0009674B"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test</w:t>
      </w:r>
      <w:r w:rsidR="0009674B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</w:t>
      </w:r>
      <w:r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for significant separation </w:t>
      </w:r>
      <w:r w:rsidR="0009674B">
        <w:rPr>
          <w:rFonts w:ascii="Helvetica" w:eastAsia="Times New Roman" w:hAnsi="Helvetica" w:cs="Helvetica"/>
          <w:color w:val="333333"/>
          <w:szCs w:val="21"/>
          <w:lang w:eastAsia="en-GB"/>
        </w:rPr>
        <w:t>between</w:t>
      </w:r>
      <w:r w:rsidR="0009674B"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</w:t>
      </w:r>
      <w:r w:rsidR="00D21E45"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pairs of </w:t>
      </w:r>
      <w:r w:rsidR="00265E92"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groups. </w:t>
      </w:r>
      <w:r w:rsidR="00D21E45"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This is applied </w:t>
      </w:r>
      <w:r w:rsidR="00B842F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whenever </w:t>
      </w:r>
      <w:r w:rsidR="00D21E45"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more than </w:t>
      </w:r>
      <w:r w:rsidR="0009674B">
        <w:rPr>
          <w:rFonts w:ascii="Helvetica" w:eastAsia="Times New Roman" w:hAnsi="Helvetica" w:cs="Helvetica"/>
          <w:color w:val="333333"/>
          <w:szCs w:val="21"/>
          <w:lang w:eastAsia="en-GB"/>
        </w:rPr>
        <w:t>two</w:t>
      </w:r>
      <w:r w:rsidR="0009674B"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</w:t>
      </w:r>
      <w:r w:rsidR="00D21E45"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groups exist and </w:t>
      </w:r>
      <w:r w:rsidR="00B842FD">
        <w:rPr>
          <w:rFonts w:ascii="Helvetica" w:eastAsia="Times New Roman" w:hAnsi="Helvetica" w:cs="Helvetica"/>
          <w:color w:val="333333"/>
          <w:szCs w:val="21"/>
          <w:lang w:eastAsia="en-GB"/>
        </w:rPr>
        <w:t>the PERMANOVA test across all groups is</w:t>
      </w:r>
      <w:r w:rsidR="00D21E45"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significant. </w:t>
      </w:r>
      <w:r w:rsidR="00265E92"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>The</w:t>
      </w:r>
      <w:r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Bonferroni-Hochberg method</w:t>
      </w:r>
      <w:r w:rsidR="00265E92"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is used to correct for multiple testing.</w:t>
      </w:r>
    </w:p>
    <w:p w14:paraId="6EFC696E" w14:textId="77777777" w:rsidR="00C91902" w:rsidRPr="000015DD" w:rsidRDefault="00C91902" w:rsidP="000015DD">
      <w:pPr>
        <w:pStyle w:val="Listenabsatz"/>
        <w:shd w:val="clear" w:color="auto" w:fill="FFFFFF"/>
        <w:spacing w:before="150" w:after="225" w:line="240" w:lineRule="auto"/>
        <w:jc w:val="both"/>
        <w:rPr>
          <w:rFonts w:ascii="Helvetica" w:eastAsia="Times New Roman" w:hAnsi="Helvetica" w:cs="Helvetica"/>
          <w:color w:val="333333"/>
          <w:szCs w:val="21"/>
          <w:lang w:eastAsia="en-GB"/>
        </w:rPr>
      </w:pPr>
    </w:p>
    <w:p w14:paraId="64658D4E" w14:textId="01A8DFCB" w:rsidR="00265E92" w:rsidRDefault="00265E92" w:rsidP="00B30B0A">
      <w:pPr>
        <w:pStyle w:val="Listenabsatz"/>
        <w:numPr>
          <w:ilvl w:val="0"/>
          <w:numId w:val="6"/>
        </w:numPr>
        <w:shd w:val="clear" w:color="auto" w:fill="FFFFFF"/>
        <w:spacing w:before="150" w:after="225" w:line="240" w:lineRule="auto"/>
        <w:jc w:val="both"/>
        <w:rPr>
          <w:rFonts w:ascii="Helvetica" w:eastAsia="Times New Roman" w:hAnsi="Helvetica" w:cs="Helvetica"/>
          <w:color w:val="333333"/>
          <w:szCs w:val="21"/>
          <w:lang w:eastAsia="en-GB"/>
        </w:rPr>
      </w:pPr>
      <w:r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A </w:t>
      </w:r>
      <w:proofErr w:type="spellStart"/>
      <w:r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>phylogram</w:t>
      </w:r>
      <w:proofErr w:type="spellEnd"/>
      <w:r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</w:t>
      </w:r>
      <w:r w:rsidR="00B842FD"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based on the </w:t>
      </w:r>
      <w:r w:rsidR="00B842FD">
        <w:rPr>
          <w:rFonts w:ascii="Helvetica" w:eastAsia="Times New Roman" w:hAnsi="Helvetica" w:cs="Helvetica"/>
          <w:color w:val="333333"/>
          <w:szCs w:val="21"/>
          <w:lang w:eastAsia="en-GB"/>
        </w:rPr>
        <w:t>W</w:t>
      </w:r>
      <w:r w:rsidR="00B842FD"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>ard</w:t>
      </w:r>
      <w:r w:rsidR="00B842FD">
        <w:rPr>
          <w:rFonts w:ascii="Helvetica" w:eastAsia="Times New Roman" w:hAnsi="Helvetica" w:cs="Helvetica"/>
          <w:color w:val="333333"/>
          <w:szCs w:val="21"/>
          <w:lang w:eastAsia="en-GB"/>
        </w:rPr>
        <w:t>’s</w:t>
      </w:r>
      <w:r w:rsidR="00B842FD"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</w:t>
      </w:r>
      <w:r w:rsidR="00B30B0A" w:rsidRPr="00B30B0A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minimum variance method </w:t>
      </w:r>
      <w:r w:rsidR="00D21E45"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>showing</w:t>
      </w:r>
      <w:r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the hierarchical clustering of samples </w:t>
      </w:r>
      <w:r w:rsidR="00B842FD">
        <w:rPr>
          <w:rFonts w:ascii="Helvetica" w:eastAsia="Times New Roman" w:hAnsi="Helvetica" w:cs="Helvetica"/>
          <w:color w:val="333333"/>
          <w:szCs w:val="21"/>
          <w:lang w:eastAsia="en-GB"/>
        </w:rPr>
        <w:t>(</w:t>
      </w:r>
      <w:r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>PDF file</w:t>
      </w:r>
      <w:r w:rsidR="00B842FD">
        <w:rPr>
          <w:rFonts w:ascii="Helvetica" w:eastAsia="Times New Roman" w:hAnsi="Helvetica" w:cs="Helvetica"/>
          <w:color w:val="333333"/>
          <w:szCs w:val="21"/>
          <w:lang w:eastAsia="en-GB"/>
        </w:rPr>
        <w:t>)</w:t>
      </w:r>
      <w:r w:rsidR="00D21E45"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>.</w:t>
      </w:r>
    </w:p>
    <w:p w14:paraId="26EADC5A" w14:textId="77777777" w:rsidR="000015DD" w:rsidRPr="000015DD" w:rsidRDefault="000015DD" w:rsidP="000015DD">
      <w:pPr>
        <w:pStyle w:val="Listenabsatz"/>
        <w:shd w:val="clear" w:color="auto" w:fill="FFFFFF"/>
        <w:spacing w:before="150" w:after="225" w:line="240" w:lineRule="auto"/>
        <w:jc w:val="both"/>
        <w:rPr>
          <w:rFonts w:ascii="Helvetica" w:eastAsia="Times New Roman" w:hAnsi="Helvetica" w:cs="Helvetica"/>
          <w:color w:val="333333"/>
          <w:szCs w:val="21"/>
          <w:lang w:eastAsia="en-GB"/>
        </w:rPr>
      </w:pPr>
    </w:p>
    <w:p w14:paraId="1B143B92" w14:textId="4338E60F" w:rsidR="00D21E45" w:rsidRDefault="00D21E45" w:rsidP="000015DD">
      <w:pPr>
        <w:pStyle w:val="Listenabsatz"/>
        <w:numPr>
          <w:ilvl w:val="0"/>
          <w:numId w:val="6"/>
        </w:numPr>
        <w:shd w:val="clear" w:color="auto" w:fill="FFFFFF"/>
        <w:spacing w:before="150" w:after="225" w:line="240" w:lineRule="auto"/>
        <w:jc w:val="both"/>
        <w:rPr>
          <w:ins w:id="43" w:author="Sandra Fischer" w:date="2017-03-06T09:37:00Z"/>
          <w:rFonts w:ascii="Helvetica" w:eastAsia="Times New Roman" w:hAnsi="Helvetica" w:cs="Helvetica"/>
          <w:color w:val="333333"/>
          <w:szCs w:val="21"/>
          <w:lang w:eastAsia="en-GB"/>
        </w:rPr>
      </w:pPr>
      <w:r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A </w:t>
      </w:r>
      <w:r w:rsidR="00B842FD"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>tab</w:t>
      </w:r>
      <w:r w:rsidR="00B842FD">
        <w:rPr>
          <w:rFonts w:ascii="Helvetica" w:eastAsia="Times New Roman" w:hAnsi="Helvetica" w:cs="Helvetica"/>
          <w:color w:val="333333"/>
          <w:szCs w:val="21"/>
          <w:lang w:eastAsia="en-GB"/>
        </w:rPr>
        <w:t>-</w:t>
      </w:r>
      <w:r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delimited file containing the </w:t>
      </w:r>
      <w:r w:rsidR="00557C4C">
        <w:rPr>
          <w:rFonts w:ascii="Helvetica" w:eastAsia="Times New Roman" w:hAnsi="Helvetica" w:cs="Helvetica"/>
          <w:color w:val="333333"/>
          <w:szCs w:val="21"/>
          <w:lang w:eastAsia="en-GB"/>
        </w:rPr>
        <w:t>di</w:t>
      </w:r>
      <w:r w:rsidR="00557C4C"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>ssimilarity</w:t>
      </w:r>
      <w:r w:rsidR="000015DD"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matrix calculated across </w:t>
      </w:r>
      <w:r w:rsidR="00B842FD">
        <w:rPr>
          <w:rFonts w:ascii="Helvetica" w:eastAsia="Times New Roman" w:hAnsi="Helvetica" w:cs="Helvetica"/>
          <w:color w:val="333333"/>
          <w:szCs w:val="21"/>
          <w:lang w:eastAsia="en-GB"/>
        </w:rPr>
        <w:t>all</w:t>
      </w:r>
      <w:r w:rsidR="00B842FD"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</w:t>
      </w:r>
      <w:r w:rsidR="000015DD" w:rsidRPr="000015DD">
        <w:rPr>
          <w:rFonts w:ascii="Helvetica" w:eastAsia="Times New Roman" w:hAnsi="Helvetica" w:cs="Helvetica"/>
          <w:color w:val="333333"/>
          <w:szCs w:val="21"/>
          <w:lang w:eastAsia="en-GB"/>
        </w:rPr>
        <w:t>samples.</w:t>
      </w:r>
      <w:r w:rsidR="00557C4C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This file can be used for extracting true dissimilarities across samples </w:t>
      </w:r>
      <w:r w:rsidR="00994B78">
        <w:rPr>
          <w:rFonts w:ascii="Helvetica" w:eastAsia="Times New Roman" w:hAnsi="Helvetica" w:cs="Helvetica"/>
          <w:color w:val="333333"/>
          <w:szCs w:val="21"/>
          <w:lang w:eastAsia="en-GB"/>
        </w:rPr>
        <w:t>or exploring native clustering across samples (e.g. k-mean clustering).</w:t>
      </w:r>
    </w:p>
    <w:p w14:paraId="500B11F6" w14:textId="77777777" w:rsidR="00F92218" w:rsidRPr="00F92218" w:rsidRDefault="00F92218" w:rsidP="00F92218">
      <w:pPr>
        <w:pStyle w:val="Listenabsatz"/>
        <w:rPr>
          <w:ins w:id="44" w:author="Sandra Fischer" w:date="2017-03-06T09:37:00Z"/>
          <w:rFonts w:ascii="Helvetica" w:eastAsia="Times New Roman" w:hAnsi="Helvetica" w:cs="Helvetica"/>
          <w:color w:val="333333"/>
          <w:szCs w:val="21"/>
          <w:lang w:eastAsia="en-GB"/>
          <w:rPrChange w:id="45" w:author="Sandra Fischer" w:date="2017-03-06T09:37:00Z">
            <w:rPr>
              <w:ins w:id="46" w:author="Sandra Fischer" w:date="2017-03-06T09:37:00Z"/>
              <w:lang w:eastAsia="en-GB"/>
            </w:rPr>
          </w:rPrChange>
        </w:rPr>
        <w:pPrChange w:id="47" w:author="Sandra Fischer" w:date="2017-03-06T09:37:00Z">
          <w:pPr>
            <w:pStyle w:val="Listenabsatz"/>
            <w:numPr>
              <w:numId w:val="6"/>
            </w:numPr>
            <w:shd w:val="clear" w:color="auto" w:fill="FFFFFF"/>
            <w:spacing w:before="150" w:after="225" w:line="240" w:lineRule="auto"/>
            <w:ind w:hanging="360"/>
            <w:jc w:val="both"/>
          </w:pPr>
        </w:pPrChange>
      </w:pPr>
    </w:p>
    <w:p w14:paraId="3DCF2D56" w14:textId="6990F3FA" w:rsidR="00F92218" w:rsidRDefault="00F92218" w:rsidP="000015DD">
      <w:pPr>
        <w:pStyle w:val="Listenabsatz"/>
        <w:numPr>
          <w:ilvl w:val="0"/>
          <w:numId w:val="6"/>
        </w:numPr>
        <w:shd w:val="clear" w:color="auto" w:fill="FFFFFF"/>
        <w:spacing w:before="150" w:after="225" w:line="240" w:lineRule="auto"/>
        <w:jc w:val="both"/>
        <w:rPr>
          <w:ins w:id="48" w:author="Sandra Fischer" w:date="2017-03-06T09:39:00Z"/>
          <w:rFonts w:ascii="Helvetica" w:eastAsia="Times New Roman" w:hAnsi="Helvetica" w:cs="Helvetica"/>
          <w:color w:val="333333"/>
          <w:szCs w:val="21"/>
          <w:lang w:eastAsia="en-GB"/>
        </w:rPr>
      </w:pPr>
      <w:ins w:id="49" w:author="Sandra Fischer" w:date="2017-03-06T09:37:00Z">
        <w:r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A third PDF file contains the </w:t>
        </w:r>
      </w:ins>
      <w:ins w:id="50" w:author="Sandra Fischer" w:date="2017-03-06T09:38:00Z">
        <w:r>
          <w:rPr>
            <w:rFonts w:ascii="Helvetica" w:eastAsia="Times New Roman" w:hAnsi="Helvetica" w:cs="Helvetica"/>
            <w:color w:val="333333"/>
            <w:szCs w:val="21"/>
            <w:lang w:eastAsia="en-GB"/>
          </w:rPr>
          <w:t>distribution of the</w:t>
        </w:r>
      </w:ins>
      <w:ins w:id="51" w:author="Sandra Fischer" w:date="2017-03-06T09:37:00Z">
        <w:r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 </w:t>
        </w:r>
      </w:ins>
      <w:ins w:id="52" w:author="Sandra Fischer" w:date="2017-03-06T09:38:00Z">
        <w:r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CH Index over all possible clusters. </w:t>
        </w:r>
      </w:ins>
      <w:ins w:id="53" w:author="Sandra Fischer" w:date="2017-03-06T09:39:00Z">
        <w:r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An optimal number of clusters can be determined by reading this graph. </w:t>
        </w:r>
      </w:ins>
    </w:p>
    <w:p w14:paraId="5B108915" w14:textId="77777777" w:rsidR="0003012D" w:rsidRPr="0003012D" w:rsidRDefault="0003012D" w:rsidP="0003012D">
      <w:pPr>
        <w:pStyle w:val="Listenabsatz"/>
        <w:rPr>
          <w:ins w:id="54" w:author="Sandra Fischer" w:date="2017-03-06T09:39:00Z"/>
          <w:rFonts w:ascii="Helvetica" w:eastAsia="Times New Roman" w:hAnsi="Helvetica" w:cs="Helvetica"/>
          <w:color w:val="333333"/>
          <w:szCs w:val="21"/>
          <w:lang w:eastAsia="en-GB"/>
          <w:rPrChange w:id="55" w:author="Sandra Fischer" w:date="2017-03-06T09:39:00Z">
            <w:rPr>
              <w:ins w:id="56" w:author="Sandra Fischer" w:date="2017-03-06T09:39:00Z"/>
              <w:lang w:eastAsia="en-GB"/>
            </w:rPr>
          </w:rPrChange>
        </w:rPr>
        <w:pPrChange w:id="57" w:author="Sandra Fischer" w:date="2017-03-06T09:39:00Z">
          <w:pPr>
            <w:pStyle w:val="Listenabsatz"/>
            <w:numPr>
              <w:numId w:val="6"/>
            </w:numPr>
            <w:shd w:val="clear" w:color="auto" w:fill="FFFFFF"/>
            <w:spacing w:before="150" w:after="225" w:line="240" w:lineRule="auto"/>
            <w:ind w:hanging="360"/>
            <w:jc w:val="both"/>
          </w:pPr>
        </w:pPrChange>
      </w:pPr>
    </w:p>
    <w:p w14:paraId="4D694889" w14:textId="728798E6" w:rsidR="0003012D" w:rsidRDefault="0003012D" w:rsidP="0003012D">
      <w:pPr>
        <w:shd w:val="clear" w:color="auto" w:fill="FFFFFF"/>
        <w:spacing w:before="150" w:after="225" w:line="240" w:lineRule="auto"/>
        <w:jc w:val="both"/>
        <w:rPr>
          <w:ins w:id="58" w:author="Sandra Fischer" w:date="2017-03-06T09:39:00Z"/>
          <w:rFonts w:ascii="Helvetica" w:eastAsia="Times New Roman" w:hAnsi="Helvetica" w:cs="Helvetica"/>
          <w:color w:val="333333"/>
          <w:szCs w:val="21"/>
          <w:lang w:eastAsia="en-GB"/>
        </w:rPr>
        <w:pPrChange w:id="59" w:author="Sandra Fischer" w:date="2017-03-06T09:39:00Z">
          <w:pPr>
            <w:pStyle w:val="Listenabsatz"/>
            <w:numPr>
              <w:numId w:val="6"/>
            </w:numPr>
            <w:shd w:val="clear" w:color="auto" w:fill="FFFFFF"/>
            <w:spacing w:before="150" w:after="225" w:line="240" w:lineRule="auto"/>
            <w:ind w:hanging="360"/>
            <w:jc w:val="both"/>
          </w:pPr>
        </w:pPrChange>
      </w:pPr>
      <w:ins w:id="60" w:author="Sandra Fischer" w:date="2017-03-06T09:39:00Z">
        <w:r>
          <w:rPr>
            <w:rFonts w:ascii="Helvetica" w:eastAsia="Times New Roman" w:hAnsi="Helvetica" w:cs="Helvetica"/>
            <w:color w:val="333333"/>
            <w:szCs w:val="21"/>
            <w:lang w:eastAsia="en-GB"/>
          </w:rPr>
          <w:t>De-novo-Clustering creates 2 output files:</w:t>
        </w:r>
      </w:ins>
    </w:p>
    <w:p w14:paraId="38202FED" w14:textId="0B7A7D2A" w:rsidR="0003012D" w:rsidRDefault="0003012D" w:rsidP="0003012D">
      <w:pPr>
        <w:pStyle w:val="Listenabsatz"/>
        <w:numPr>
          <w:ilvl w:val="0"/>
          <w:numId w:val="6"/>
        </w:numPr>
        <w:shd w:val="clear" w:color="auto" w:fill="FFFFFF"/>
        <w:spacing w:before="150" w:after="225" w:line="240" w:lineRule="auto"/>
        <w:jc w:val="both"/>
        <w:rPr>
          <w:ins w:id="61" w:author="Sandra Fischer" w:date="2017-03-06T09:42:00Z"/>
          <w:rFonts w:ascii="Helvetica" w:eastAsia="Times New Roman" w:hAnsi="Helvetica" w:cs="Helvetica"/>
          <w:color w:val="333333"/>
          <w:szCs w:val="21"/>
          <w:lang w:eastAsia="en-GB"/>
        </w:rPr>
      </w:pPr>
      <w:ins w:id="62" w:author="Sandra Fischer" w:date="2017-03-06T09:40:00Z">
        <w:r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A PDF file with the MDS and NMDS plots </w:t>
        </w:r>
        <w:r w:rsidRPr="000015DD"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calculated from the generalized </w:t>
        </w:r>
        <w:proofErr w:type="spellStart"/>
        <w:r w:rsidRPr="000015DD">
          <w:rPr>
            <w:rFonts w:ascii="Helvetica" w:eastAsia="Times New Roman" w:hAnsi="Helvetica" w:cs="Helvetica"/>
            <w:color w:val="333333"/>
            <w:szCs w:val="21"/>
            <w:lang w:eastAsia="en-GB"/>
          </w:rPr>
          <w:t>UniFrac</w:t>
        </w:r>
        <w:proofErr w:type="spellEnd"/>
        <w:r w:rsidRPr="000015DD"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 dissimilarity matrix</w:t>
        </w:r>
        <w:r>
          <w:rPr>
            <w:rFonts w:ascii="Helvetica" w:eastAsia="Times New Roman" w:hAnsi="Helvetica" w:cs="Helvetica"/>
            <w:color w:val="333333"/>
            <w:szCs w:val="21"/>
            <w:lang w:eastAsia="en-GB"/>
          </w:rPr>
          <w:t>. These plots</w:t>
        </w:r>
        <w:r w:rsidRPr="000015DD"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 </w:t>
        </w:r>
        <w:r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are </w:t>
        </w:r>
        <w:r w:rsidRPr="000015DD"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annotated </w:t>
        </w:r>
        <w:r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with </w:t>
        </w:r>
        <w:r w:rsidRPr="000015DD">
          <w:rPr>
            <w:rFonts w:ascii="Helvetica" w:eastAsia="Times New Roman" w:hAnsi="Helvetica" w:cs="Helvetica"/>
            <w:color w:val="333333"/>
            <w:szCs w:val="21"/>
            <w:lang w:eastAsia="en-GB"/>
          </w:rPr>
          <w:t>p-value</w:t>
        </w:r>
        <w:r>
          <w:rPr>
            <w:rFonts w:ascii="Helvetica" w:eastAsia="Times New Roman" w:hAnsi="Helvetica" w:cs="Helvetica"/>
            <w:color w:val="333333"/>
            <w:szCs w:val="21"/>
            <w:lang w:eastAsia="en-GB"/>
          </w:rPr>
          <w:t>s</w:t>
        </w:r>
        <w:r w:rsidRPr="000015DD"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 of the </w:t>
        </w:r>
        <w:r>
          <w:rPr>
            <w:rFonts w:ascii="Helvetica" w:eastAsia="Times New Roman" w:hAnsi="Helvetica" w:cs="Helvetica"/>
            <w:color w:val="333333"/>
            <w:szCs w:val="21"/>
            <w:lang w:eastAsia="en-GB"/>
          </w:rPr>
          <w:t>PERMANOVA</w:t>
        </w:r>
        <w:r w:rsidRPr="000015DD"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 test</w:t>
        </w:r>
        <w:r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 indicating</w:t>
        </w:r>
        <w:r w:rsidRPr="000015DD"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 </w:t>
        </w:r>
        <w:r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the </w:t>
        </w:r>
        <w:r w:rsidRPr="000015DD">
          <w:rPr>
            <w:rFonts w:ascii="Helvetica" w:eastAsia="Times New Roman" w:hAnsi="Helvetica" w:cs="Helvetica"/>
            <w:color w:val="333333"/>
            <w:szCs w:val="21"/>
            <w:lang w:eastAsia="en-GB"/>
          </w:rPr>
          <w:t>significan</w:t>
        </w:r>
        <w:r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ce of </w:t>
        </w:r>
      </w:ins>
      <w:ins w:id="63" w:author="Sandra Fischer" w:date="2017-03-06T09:41:00Z">
        <w:r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groups, based on a given number of </w:t>
        </w:r>
        <w:proofErr w:type="spellStart"/>
        <w:r>
          <w:rPr>
            <w:rFonts w:ascii="Helvetica" w:eastAsia="Times New Roman" w:hAnsi="Helvetica" w:cs="Helvetica"/>
            <w:color w:val="333333"/>
            <w:szCs w:val="21"/>
            <w:lang w:eastAsia="en-GB"/>
          </w:rPr>
          <w:t>medoids</w:t>
        </w:r>
        <w:proofErr w:type="spellEnd"/>
        <w:r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, </w:t>
        </w:r>
      </w:ins>
      <w:ins w:id="64" w:author="Sandra Fischer" w:date="2017-03-06T09:40:00Z">
        <w:r w:rsidRPr="000015DD">
          <w:rPr>
            <w:rFonts w:ascii="Helvetica" w:eastAsia="Times New Roman" w:hAnsi="Helvetica" w:cs="Helvetica"/>
            <w:color w:val="333333"/>
            <w:szCs w:val="21"/>
            <w:lang w:eastAsia="en-GB"/>
          </w:rPr>
          <w:t>separation</w:t>
        </w:r>
        <w:r>
          <w:rPr>
            <w:rFonts w:ascii="Helvetica" w:eastAsia="Times New Roman" w:hAnsi="Helvetica" w:cs="Helvetica"/>
            <w:color w:val="333333"/>
            <w:szCs w:val="21"/>
            <w:lang w:eastAsia="en-GB"/>
          </w:rPr>
          <w:t>s and the dissimilarity scale of the grid (e.g. d=0.2 mean that the distance between two grid lines represent approximately 20% dissimilarity between the samples). Due to the restriction of the dimensions the actual dissimilarities across samples might not be visualized correctly.</w:t>
        </w:r>
      </w:ins>
      <w:ins w:id="65" w:author="Sandra Fischer" w:date="2017-03-06T09:42:00Z">
        <w:r w:rsidRPr="0003012D"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 </w:t>
        </w:r>
      </w:ins>
    </w:p>
    <w:p w14:paraId="45DB5C7B" w14:textId="77777777" w:rsidR="0003012D" w:rsidRPr="000015DD" w:rsidRDefault="0003012D" w:rsidP="0003012D">
      <w:pPr>
        <w:pStyle w:val="Listenabsatz"/>
        <w:shd w:val="clear" w:color="auto" w:fill="FFFFFF"/>
        <w:spacing w:before="150" w:after="225" w:line="240" w:lineRule="auto"/>
        <w:jc w:val="both"/>
        <w:rPr>
          <w:ins w:id="66" w:author="Sandra Fischer" w:date="2017-03-06T09:42:00Z"/>
          <w:rFonts w:ascii="Helvetica" w:eastAsia="Times New Roman" w:hAnsi="Helvetica" w:cs="Helvetica"/>
          <w:color w:val="333333"/>
          <w:szCs w:val="21"/>
          <w:lang w:eastAsia="en-GB"/>
        </w:rPr>
      </w:pPr>
    </w:p>
    <w:p w14:paraId="1B359AFD" w14:textId="01B3CEC9" w:rsidR="0003012D" w:rsidRDefault="0003012D" w:rsidP="0003012D">
      <w:pPr>
        <w:pStyle w:val="Listenabsatz"/>
        <w:numPr>
          <w:ilvl w:val="0"/>
          <w:numId w:val="7"/>
        </w:numPr>
        <w:shd w:val="clear" w:color="auto" w:fill="FFFFFF"/>
        <w:spacing w:before="150" w:after="225" w:line="240" w:lineRule="auto"/>
        <w:jc w:val="both"/>
        <w:rPr>
          <w:ins w:id="67" w:author="Sandra Fischer" w:date="2017-03-06T09:42:00Z"/>
          <w:rFonts w:ascii="Helvetica" w:eastAsia="Times New Roman" w:hAnsi="Helvetica" w:cs="Helvetica"/>
          <w:color w:val="333333"/>
          <w:szCs w:val="21"/>
          <w:lang w:eastAsia="en-GB"/>
        </w:rPr>
        <w:pPrChange w:id="68" w:author="Sandra Fischer" w:date="2017-03-06T09:40:00Z">
          <w:pPr>
            <w:pStyle w:val="Listenabsatz"/>
            <w:numPr>
              <w:numId w:val="6"/>
            </w:numPr>
            <w:shd w:val="clear" w:color="auto" w:fill="FFFFFF"/>
            <w:spacing w:before="150" w:after="225" w:line="240" w:lineRule="auto"/>
            <w:ind w:hanging="360"/>
            <w:jc w:val="both"/>
          </w:pPr>
        </w:pPrChange>
      </w:pPr>
      <w:ins w:id="69" w:author="Sandra Fischer" w:date="2017-03-06T09:42:00Z">
        <w:r w:rsidRPr="000015DD"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A </w:t>
        </w:r>
        <w:r>
          <w:rPr>
            <w:rFonts w:ascii="Helvetica" w:eastAsia="Times New Roman" w:hAnsi="Helvetica" w:cs="Helvetica"/>
            <w:color w:val="333333"/>
            <w:szCs w:val="21"/>
            <w:lang w:eastAsia="en-GB"/>
          </w:rPr>
          <w:t>mapping fil</w:t>
        </w:r>
        <w:r w:rsidR="00D01490"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e with an additional column for clustering. </w:t>
        </w:r>
      </w:ins>
      <w:ins w:id="70" w:author="Sandra Fischer" w:date="2017-03-06T09:44:00Z">
        <w:r w:rsidR="00D01490"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Each sample is assigned to the corresponding cluster based on the applied </w:t>
        </w:r>
      </w:ins>
      <w:ins w:id="71" w:author="Sandra Fischer" w:date="2017-03-06T09:45:00Z">
        <w:r w:rsidR="00D01490">
          <w:rPr>
            <w:rFonts w:ascii="Helvetica" w:eastAsia="Times New Roman" w:hAnsi="Helvetica" w:cs="Helvetica"/>
            <w:color w:val="333333"/>
            <w:szCs w:val="21"/>
            <w:lang w:eastAsia="en-GB"/>
          </w:rPr>
          <w:t>p</w:t>
        </w:r>
        <w:r w:rsidR="00D01490" w:rsidRPr="00D01490">
          <w:rPr>
            <w:rFonts w:ascii="Helvetica" w:eastAsia="Times New Roman" w:hAnsi="Helvetica" w:cs="Helvetica"/>
            <w:color w:val="333333"/>
            <w:szCs w:val="21"/>
            <w:lang w:eastAsia="en-GB"/>
            <w:rPrChange w:id="72" w:author="Sandra Fischer" w:date="2017-03-06T09:45:00Z">
              <w:rPr>
                <w:color w:val="000000"/>
                <w:sz w:val="27"/>
                <w:szCs w:val="27"/>
                <w:shd w:val="clear" w:color="auto" w:fill="FFFFFF"/>
              </w:rPr>
            </w:rPrChange>
          </w:rPr>
          <w:t>artitioning</w:t>
        </w:r>
        <w:r w:rsidR="00D01490" w:rsidRPr="00D01490">
          <w:rPr>
            <w:rFonts w:ascii="Helvetica" w:eastAsia="Times New Roman" w:hAnsi="Helvetica" w:cs="Helvetica"/>
            <w:color w:val="333333"/>
            <w:szCs w:val="21"/>
            <w:lang w:eastAsia="en-GB"/>
            <w:rPrChange w:id="73" w:author="Sandra Fischer" w:date="2017-03-06T09:45:00Z">
              <w:rPr>
                <w:rFonts w:ascii="Helvetica" w:eastAsia="Times New Roman" w:hAnsi="Helvetica" w:cs="Helvetica"/>
                <w:color w:val="333333"/>
                <w:szCs w:val="21"/>
                <w:lang w:eastAsia="en-GB"/>
              </w:rPr>
            </w:rPrChange>
          </w:rPr>
          <w:t> </w:t>
        </w:r>
        <w:r w:rsidR="00D01490">
          <w:rPr>
            <w:rFonts w:ascii="Helvetica" w:eastAsia="Times New Roman" w:hAnsi="Helvetica" w:cs="Helvetica"/>
            <w:color w:val="333333"/>
            <w:szCs w:val="21"/>
            <w:lang w:eastAsia="en-GB"/>
          </w:rPr>
          <w:t>algorithm</w:t>
        </w:r>
      </w:ins>
      <w:ins w:id="74" w:author="Sandra Fischer" w:date="2017-03-06T09:44:00Z">
        <w:r w:rsidR="00D01490">
          <w:rPr>
            <w:rFonts w:ascii="Helvetica" w:eastAsia="Times New Roman" w:hAnsi="Helvetica" w:cs="Helvetica"/>
            <w:color w:val="333333"/>
            <w:szCs w:val="21"/>
            <w:lang w:eastAsia="en-GB"/>
          </w:rPr>
          <w:t xml:space="preserve">. </w:t>
        </w:r>
      </w:ins>
      <w:bookmarkStart w:id="75" w:name="_GoBack"/>
      <w:bookmarkEnd w:id="75"/>
    </w:p>
    <w:p w14:paraId="7427545F" w14:textId="77777777" w:rsidR="0003012D" w:rsidRPr="0003012D" w:rsidRDefault="0003012D" w:rsidP="0003012D">
      <w:pPr>
        <w:pStyle w:val="Listenabsatz"/>
        <w:shd w:val="clear" w:color="auto" w:fill="FFFFFF"/>
        <w:spacing w:before="150" w:after="225" w:line="240" w:lineRule="auto"/>
        <w:jc w:val="both"/>
        <w:rPr>
          <w:rFonts w:ascii="Helvetica" w:eastAsia="Times New Roman" w:hAnsi="Helvetica" w:cs="Helvetica"/>
          <w:color w:val="333333"/>
          <w:szCs w:val="21"/>
          <w:lang w:eastAsia="en-GB"/>
          <w:rPrChange w:id="76" w:author="Sandra Fischer" w:date="2017-03-06T09:40:00Z">
            <w:rPr>
              <w:lang w:eastAsia="en-GB"/>
            </w:rPr>
          </w:rPrChange>
        </w:rPr>
        <w:pPrChange w:id="77" w:author="Sandra Fischer" w:date="2017-03-06T09:42:00Z">
          <w:pPr>
            <w:pStyle w:val="Listenabsatz"/>
            <w:numPr>
              <w:numId w:val="6"/>
            </w:numPr>
            <w:shd w:val="clear" w:color="auto" w:fill="FFFFFF"/>
            <w:spacing w:before="150" w:after="225" w:line="240" w:lineRule="auto"/>
            <w:ind w:hanging="360"/>
            <w:jc w:val="both"/>
          </w:pPr>
        </w:pPrChange>
      </w:pPr>
    </w:p>
    <w:p w14:paraId="723DFF77" w14:textId="77777777" w:rsidR="001A1E5A" w:rsidRDefault="001A1E5A" w:rsidP="001A1E5A">
      <w:pPr>
        <w:shd w:val="clear" w:color="auto" w:fill="FFFFFF"/>
        <w:spacing w:before="150" w:after="225" w:line="240" w:lineRule="auto"/>
        <w:jc w:val="both"/>
        <w:rPr>
          <w:rFonts w:ascii="Helvetica" w:eastAsia="Times New Roman" w:hAnsi="Helvetica" w:cs="Helvetica"/>
          <w:color w:val="333333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 </w:t>
      </w:r>
    </w:p>
    <w:p w14:paraId="04F1DB8B" w14:textId="77777777" w:rsidR="007D7446" w:rsidRPr="007D7446" w:rsidRDefault="007D7446" w:rsidP="007D7446">
      <w:pPr>
        <w:pBdr>
          <w:bottom w:val="single" w:sz="6" w:space="0" w:color="CCCCCC"/>
        </w:pBdr>
        <w:shd w:val="clear" w:color="auto" w:fill="FFFFFF"/>
        <w:spacing w:before="300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en-GB"/>
        </w:rPr>
      </w:pPr>
      <w:r w:rsidRPr="007D7446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en-GB"/>
        </w:rPr>
        <w:t>Important Notes</w:t>
      </w:r>
    </w:p>
    <w:p w14:paraId="4D800942" w14:textId="58EFEA9B" w:rsidR="007D7446" w:rsidRPr="007D7446" w:rsidRDefault="000015DD" w:rsidP="007D7446">
      <w:pPr>
        <w:shd w:val="clear" w:color="auto" w:fill="FFFFFF"/>
        <w:spacing w:before="150" w:after="225" w:line="240" w:lineRule="auto"/>
        <w:jc w:val="both"/>
        <w:rPr>
          <w:rFonts w:ascii="Helvetica" w:eastAsia="Times New Roman" w:hAnsi="Helvetica" w:cs="Helvetica"/>
          <w:color w:val="333333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The NMDS calculation algorithm is heuristic and the projection can slightly differ </w:t>
      </w:r>
      <w:r w:rsidR="00B842F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between </w:t>
      </w:r>
      <w:r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runs of the script. </w:t>
      </w:r>
      <w:r w:rsidR="00B30B0A">
        <w:rPr>
          <w:rFonts w:ascii="Helvetica" w:eastAsia="Times New Roman" w:hAnsi="Helvetica" w:cs="Helvetica"/>
          <w:color w:val="333333"/>
          <w:szCs w:val="21"/>
          <w:lang w:eastAsia="en-GB"/>
        </w:rPr>
        <w:t>Furthermore, t</w:t>
      </w:r>
      <w:r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he </w:t>
      </w:r>
      <w:r w:rsidR="00B30B0A">
        <w:rPr>
          <w:rFonts w:ascii="Helvetica" w:eastAsia="Times New Roman" w:hAnsi="Helvetica" w:cs="Helvetica"/>
          <w:color w:val="333333"/>
          <w:szCs w:val="21"/>
          <w:lang w:eastAsia="en-GB"/>
        </w:rPr>
        <w:t>axes in MDS and NMDS plots are</w:t>
      </w:r>
      <w:r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not bound to the projection, meaning that the projection can be turned </w:t>
      </w:r>
      <w:r w:rsidR="00D60C55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or flipped </w:t>
      </w:r>
      <w:r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in </w:t>
      </w:r>
      <w:r w:rsidR="00D60C55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a </w:t>
      </w:r>
      <w:r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graphic manipulation program as long as the relative </w:t>
      </w:r>
      <w:r w:rsidR="00B30B0A">
        <w:rPr>
          <w:rFonts w:ascii="Helvetica" w:eastAsia="Times New Roman" w:hAnsi="Helvetica" w:cs="Helvetica"/>
          <w:color w:val="333333"/>
          <w:szCs w:val="21"/>
          <w:lang w:eastAsia="en-GB"/>
        </w:rPr>
        <w:t>positions of the samples are</w:t>
      </w:r>
      <w:r w:rsidR="00B842F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</w:t>
      </w:r>
      <w:r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not </w:t>
      </w:r>
      <w:r w:rsidR="00B842FD">
        <w:rPr>
          <w:rFonts w:ascii="Helvetica" w:eastAsia="Times New Roman" w:hAnsi="Helvetica" w:cs="Helvetica"/>
          <w:color w:val="333333"/>
          <w:szCs w:val="21"/>
          <w:lang w:eastAsia="en-GB"/>
        </w:rPr>
        <w:t>modified</w:t>
      </w:r>
      <w:r>
        <w:rPr>
          <w:rFonts w:ascii="Helvetica" w:eastAsia="Times New Roman" w:hAnsi="Helvetica" w:cs="Helvetica"/>
          <w:color w:val="333333"/>
          <w:szCs w:val="21"/>
          <w:lang w:eastAsia="en-GB"/>
        </w:rPr>
        <w:t>.</w:t>
      </w:r>
    </w:p>
    <w:p w14:paraId="43F017CC" w14:textId="77777777" w:rsidR="007D7446" w:rsidRPr="007D7446" w:rsidRDefault="007D7446" w:rsidP="007D7446"/>
    <w:p w14:paraId="6CCDB962" w14:textId="77777777" w:rsidR="007D7446" w:rsidRPr="007D7446" w:rsidRDefault="007D7446" w:rsidP="007D7446">
      <w:pPr>
        <w:pBdr>
          <w:bottom w:val="single" w:sz="6" w:space="0" w:color="CCCCCC"/>
        </w:pBdr>
        <w:shd w:val="clear" w:color="auto" w:fill="FFFFFF"/>
        <w:spacing w:before="300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en-GB"/>
        </w:rPr>
      </w:pPr>
      <w:r w:rsidRPr="007D7446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en-GB"/>
        </w:rPr>
        <w:t xml:space="preserve">Common problems </w:t>
      </w:r>
    </w:p>
    <w:p w14:paraId="2B4DE15C" w14:textId="77777777" w:rsidR="007D7446" w:rsidRPr="007D7446" w:rsidRDefault="007D7446" w:rsidP="007D7446">
      <w:pPr>
        <w:numPr>
          <w:ilvl w:val="0"/>
          <w:numId w:val="1"/>
        </w:numPr>
        <w:shd w:val="clear" w:color="auto" w:fill="FFFFFF"/>
        <w:spacing w:before="150" w:after="225" w:line="240" w:lineRule="auto"/>
        <w:contextualSpacing/>
        <w:jc w:val="both"/>
        <w:rPr>
          <w:rFonts w:ascii="Helvetica" w:eastAsia="Times New Roman" w:hAnsi="Helvetica" w:cs="Helvetica"/>
          <w:color w:val="333333"/>
          <w:szCs w:val="21"/>
          <w:lang w:eastAsia="en-GB"/>
        </w:rPr>
      </w:pPr>
      <w:r w:rsidRPr="007D7446">
        <w:rPr>
          <w:rFonts w:ascii="Helvetica" w:eastAsia="Times New Roman" w:hAnsi="Helvetica" w:cs="Helvetica"/>
          <w:color w:val="333333"/>
          <w:szCs w:val="21"/>
          <w:lang w:eastAsia="en-GB"/>
        </w:rPr>
        <w:t>The path to the script is not set correctly</w:t>
      </w:r>
    </w:p>
    <w:p w14:paraId="65CB4A88" w14:textId="77777777" w:rsidR="007D7446" w:rsidRPr="007D7446" w:rsidRDefault="007D7446" w:rsidP="007D7446">
      <w:pPr>
        <w:numPr>
          <w:ilvl w:val="0"/>
          <w:numId w:val="1"/>
        </w:numPr>
        <w:shd w:val="clear" w:color="auto" w:fill="FFFFFF"/>
        <w:spacing w:before="150" w:after="225" w:line="240" w:lineRule="auto"/>
        <w:contextualSpacing/>
        <w:jc w:val="both"/>
        <w:rPr>
          <w:rFonts w:ascii="Helvetica" w:eastAsia="Times New Roman" w:hAnsi="Helvetica" w:cs="Helvetica"/>
          <w:color w:val="333333"/>
          <w:szCs w:val="21"/>
          <w:lang w:eastAsia="en-GB"/>
        </w:rPr>
      </w:pPr>
      <w:r w:rsidRPr="007D7446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The input file </w:t>
      </w:r>
      <w:r w:rsidR="00245F84">
        <w:rPr>
          <w:rFonts w:ascii="Helvetica" w:eastAsia="Times New Roman" w:hAnsi="Helvetica" w:cs="Helvetica"/>
          <w:color w:val="333333"/>
          <w:szCs w:val="21"/>
          <w:lang w:eastAsia="en-GB"/>
        </w:rPr>
        <w:t>name</w:t>
      </w:r>
      <w:r w:rsidR="00D60C55">
        <w:rPr>
          <w:rFonts w:ascii="Helvetica" w:eastAsia="Times New Roman" w:hAnsi="Helvetica" w:cs="Helvetica"/>
          <w:color w:val="333333"/>
          <w:szCs w:val="21"/>
          <w:lang w:eastAsia="en-GB"/>
        </w:rPr>
        <w:t>s</w:t>
      </w:r>
      <w:r w:rsidR="00245F84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</w:t>
      </w:r>
      <w:r w:rsidR="00D60C55">
        <w:rPr>
          <w:rFonts w:ascii="Helvetica" w:eastAsia="Times New Roman" w:hAnsi="Helvetica" w:cs="Helvetica"/>
          <w:color w:val="333333"/>
          <w:szCs w:val="21"/>
          <w:lang w:eastAsia="en-GB"/>
        </w:rPr>
        <w:t>are</w:t>
      </w:r>
      <w:r w:rsidR="00245F84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incorrect</w:t>
      </w:r>
    </w:p>
    <w:p w14:paraId="42F72184" w14:textId="77777777" w:rsidR="007D7446" w:rsidRDefault="007D7446" w:rsidP="007D7446">
      <w:pPr>
        <w:numPr>
          <w:ilvl w:val="0"/>
          <w:numId w:val="1"/>
        </w:numPr>
        <w:shd w:val="clear" w:color="auto" w:fill="FFFFFF"/>
        <w:spacing w:before="150" w:after="225" w:line="240" w:lineRule="auto"/>
        <w:contextualSpacing/>
        <w:jc w:val="both"/>
        <w:rPr>
          <w:rFonts w:ascii="Helvetica" w:eastAsia="Times New Roman" w:hAnsi="Helvetica" w:cs="Helvetica"/>
          <w:color w:val="333333"/>
          <w:szCs w:val="21"/>
          <w:lang w:eastAsia="en-GB"/>
        </w:rPr>
      </w:pPr>
      <w:r w:rsidRPr="007D7446">
        <w:rPr>
          <w:rFonts w:ascii="Helvetica" w:eastAsia="Times New Roman" w:hAnsi="Helvetica" w:cs="Helvetica"/>
          <w:color w:val="333333"/>
          <w:szCs w:val="21"/>
          <w:lang w:eastAsia="en-GB"/>
        </w:rPr>
        <w:t>The input file</w:t>
      </w:r>
      <w:r w:rsidR="00D60C55">
        <w:rPr>
          <w:rFonts w:ascii="Helvetica" w:eastAsia="Times New Roman" w:hAnsi="Helvetica" w:cs="Helvetica"/>
          <w:color w:val="333333"/>
          <w:szCs w:val="21"/>
          <w:lang w:eastAsia="en-GB"/>
        </w:rPr>
        <w:t>s</w:t>
      </w:r>
      <w:r w:rsidRPr="007D7446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</w:t>
      </w:r>
      <w:r w:rsidR="00D60C55">
        <w:rPr>
          <w:rFonts w:ascii="Helvetica" w:eastAsia="Times New Roman" w:hAnsi="Helvetica" w:cs="Helvetica"/>
          <w:color w:val="333333"/>
          <w:szCs w:val="21"/>
          <w:lang w:eastAsia="en-GB"/>
        </w:rPr>
        <w:t>are</w:t>
      </w:r>
      <w:r w:rsidRPr="007D7446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of different format (e.g. </w:t>
      </w:r>
      <w:r w:rsidR="00D60C55">
        <w:rPr>
          <w:rFonts w:ascii="Helvetica" w:eastAsia="Times New Roman" w:hAnsi="Helvetica" w:cs="Helvetica"/>
          <w:color w:val="333333"/>
          <w:szCs w:val="21"/>
          <w:lang w:eastAsia="en-GB"/>
        </w:rPr>
        <w:t>tree format</w:t>
      </w:r>
      <w:r w:rsidRPr="007D7446">
        <w:rPr>
          <w:rFonts w:ascii="Helvetica" w:eastAsia="Times New Roman" w:hAnsi="Helvetica" w:cs="Helvetica"/>
          <w:color w:val="333333"/>
          <w:szCs w:val="21"/>
          <w:lang w:eastAsia="en-GB"/>
        </w:rPr>
        <w:t>)</w:t>
      </w:r>
    </w:p>
    <w:p w14:paraId="1DCDA430" w14:textId="7F62CB0B" w:rsidR="00CC01A6" w:rsidRDefault="00CC01A6" w:rsidP="007D7446">
      <w:pPr>
        <w:numPr>
          <w:ilvl w:val="0"/>
          <w:numId w:val="1"/>
        </w:numPr>
        <w:shd w:val="clear" w:color="auto" w:fill="FFFFFF"/>
        <w:spacing w:before="150" w:after="225" w:line="240" w:lineRule="auto"/>
        <w:contextualSpacing/>
        <w:jc w:val="both"/>
        <w:rPr>
          <w:rFonts w:ascii="Helvetica" w:eastAsia="Times New Roman" w:hAnsi="Helvetica" w:cs="Helvetica"/>
          <w:color w:val="333333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The </w:t>
      </w:r>
      <w:r w:rsidR="00D60C55">
        <w:rPr>
          <w:rFonts w:ascii="Helvetica" w:eastAsia="Times New Roman" w:hAnsi="Helvetica" w:cs="Helvetica"/>
          <w:color w:val="333333"/>
          <w:szCs w:val="21"/>
          <w:lang w:eastAsia="en-GB"/>
        </w:rPr>
        <w:t>column name selected for grouping does not exist</w:t>
      </w:r>
      <w:r w:rsidR="00B842F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or contains typos</w:t>
      </w:r>
      <w:r w:rsidR="00831772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 (case sensitive)</w:t>
      </w:r>
      <w:r w:rsidR="00A51B73">
        <w:rPr>
          <w:rFonts w:ascii="Helvetica" w:eastAsia="Times New Roman" w:hAnsi="Helvetica" w:cs="Helvetica"/>
          <w:color w:val="333333"/>
          <w:szCs w:val="21"/>
          <w:lang w:eastAsia="en-GB"/>
        </w:rPr>
        <w:t>.</w:t>
      </w:r>
    </w:p>
    <w:p w14:paraId="75209A1B" w14:textId="77777777" w:rsidR="00A51B73" w:rsidRPr="007D7446" w:rsidRDefault="00070FB5" w:rsidP="007D7446">
      <w:pPr>
        <w:numPr>
          <w:ilvl w:val="0"/>
          <w:numId w:val="1"/>
        </w:numPr>
        <w:shd w:val="clear" w:color="auto" w:fill="FFFFFF"/>
        <w:spacing w:before="150" w:after="225" w:line="240" w:lineRule="auto"/>
        <w:contextualSpacing/>
        <w:jc w:val="both"/>
        <w:rPr>
          <w:rFonts w:ascii="Helvetica" w:eastAsia="Times New Roman" w:hAnsi="Helvetica" w:cs="Helvetica"/>
          <w:color w:val="333333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Only one group or too few samples </w:t>
      </w:r>
      <w:r w:rsidR="00B842FD">
        <w:rPr>
          <w:rFonts w:ascii="Helvetica" w:eastAsia="Times New Roman" w:hAnsi="Helvetica" w:cs="Helvetica"/>
          <w:color w:val="333333"/>
          <w:szCs w:val="21"/>
          <w:lang w:eastAsia="en-GB"/>
        </w:rPr>
        <w:t xml:space="preserve">are available </w:t>
      </w:r>
      <w:r>
        <w:rPr>
          <w:rFonts w:ascii="Helvetica" w:eastAsia="Times New Roman" w:hAnsi="Helvetica" w:cs="Helvetica"/>
          <w:color w:val="333333"/>
          <w:szCs w:val="21"/>
          <w:lang w:eastAsia="en-GB"/>
        </w:rPr>
        <w:t>for statistics</w:t>
      </w:r>
    </w:p>
    <w:p w14:paraId="7EC4E163" w14:textId="77777777" w:rsidR="00D87792" w:rsidRDefault="00D87792"/>
    <w:sectPr w:rsidR="00D87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D35C2"/>
    <w:multiLevelType w:val="hybridMultilevel"/>
    <w:tmpl w:val="13D675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F7470"/>
    <w:multiLevelType w:val="hybridMultilevel"/>
    <w:tmpl w:val="51EAE50C"/>
    <w:lvl w:ilvl="0" w:tplc="8902B0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333333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177A4"/>
    <w:multiLevelType w:val="hybridMultilevel"/>
    <w:tmpl w:val="1F127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503D3"/>
    <w:multiLevelType w:val="hybridMultilevel"/>
    <w:tmpl w:val="B0589E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00589"/>
    <w:multiLevelType w:val="hybridMultilevel"/>
    <w:tmpl w:val="7E74C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F2247"/>
    <w:multiLevelType w:val="hybridMultilevel"/>
    <w:tmpl w:val="518AA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74FE3"/>
    <w:multiLevelType w:val="hybridMultilevel"/>
    <w:tmpl w:val="F3887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ndra Fischer">
    <w15:presenceInfo w15:providerId="None" w15:userId="Sandra Fisch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446"/>
    <w:rsid w:val="000015DD"/>
    <w:rsid w:val="0003012D"/>
    <w:rsid w:val="0005730F"/>
    <w:rsid w:val="00070FB5"/>
    <w:rsid w:val="0009293D"/>
    <w:rsid w:val="0009674B"/>
    <w:rsid w:val="00102692"/>
    <w:rsid w:val="001458AF"/>
    <w:rsid w:val="001657DA"/>
    <w:rsid w:val="00182781"/>
    <w:rsid w:val="001A1E5A"/>
    <w:rsid w:val="001A30A5"/>
    <w:rsid w:val="0023658E"/>
    <w:rsid w:val="00245F84"/>
    <w:rsid w:val="00254C13"/>
    <w:rsid w:val="00265E92"/>
    <w:rsid w:val="00286BD0"/>
    <w:rsid w:val="00341303"/>
    <w:rsid w:val="0038677F"/>
    <w:rsid w:val="003D3CFA"/>
    <w:rsid w:val="003F6ADC"/>
    <w:rsid w:val="00470449"/>
    <w:rsid w:val="00485EAC"/>
    <w:rsid w:val="00557C4C"/>
    <w:rsid w:val="005A7E71"/>
    <w:rsid w:val="00624926"/>
    <w:rsid w:val="00690DF1"/>
    <w:rsid w:val="0079279B"/>
    <w:rsid w:val="007D0FFB"/>
    <w:rsid w:val="007D7446"/>
    <w:rsid w:val="00801AF1"/>
    <w:rsid w:val="00831772"/>
    <w:rsid w:val="00852631"/>
    <w:rsid w:val="00994B78"/>
    <w:rsid w:val="009F5835"/>
    <w:rsid w:val="00A51B73"/>
    <w:rsid w:val="00A65641"/>
    <w:rsid w:val="00A84226"/>
    <w:rsid w:val="00B30B0A"/>
    <w:rsid w:val="00B72A69"/>
    <w:rsid w:val="00B842FD"/>
    <w:rsid w:val="00BB49C6"/>
    <w:rsid w:val="00BC1AEF"/>
    <w:rsid w:val="00C017F5"/>
    <w:rsid w:val="00C25DA1"/>
    <w:rsid w:val="00C91902"/>
    <w:rsid w:val="00CA7950"/>
    <w:rsid w:val="00CC01A6"/>
    <w:rsid w:val="00CC6133"/>
    <w:rsid w:val="00CF67FF"/>
    <w:rsid w:val="00D01490"/>
    <w:rsid w:val="00D2108E"/>
    <w:rsid w:val="00D21E45"/>
    <w:rsid w:val="00D43753"/>
    <w:rsid w:val="00D46769"/>
    <w:rsid w:val="00D60C55"/>
    <w:rsid w:val="00D8680F"/>
    <w:rsid w:val="00D87792"/>
    <w:rsid w:val="00E1548B"/>
    <w:rsid w:val="00E3260F"/>
    <w:rsid w:val="00E734FE"/>
    <w:rsid w:val="00EF07EA"/>
    <w:rsid w:val="00F458A6"/>
    <w:rsid w:val="00F6626F"/>
    <w:rsid w:val="00F9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2FE17"/>
  <w15:docId w15:val="{4BDD82B8-F2E0-41F5-B367-25A9871D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D7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D744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D7446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13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1303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4375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4375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4375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4375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43753"/>
    <w:rPr>
      <w:b/>
      <w:bCs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E73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0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mngs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7D66E-062A-4FB2-8816-38DDFED53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1234</Words>
  <Characters>7037</Characters>
  <Application>Microsoft Office Word</Application>
  <DocSecurity>0</DocSecurity>
  <Lines>58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ilias lagouvardos</dc:creator>
  <cp:lastModifiedBy>Sandra Fischer</cp:lastModifiedBy>
  <cp:revision>8</cp:revision>
  <cp:lastPrinted>2016-04-14T11:02:00Z</cp:lastPrinted>
  <dcterms:created xsi:type="dcterms:W3CDTF">2016-05-08T13:14:00Z</dcterms:created>
  <dcterms:modified xsi:type="dcterms:W3CDTF">2017-03-06T08:45:00Z</dcterms:modified>
</cp:coreProperties>
</file>